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AB42D" w14:textId="77777777" w:rsidR="005E4384" w:rsidRPr="00BB04A0" w:rsidRDefault="005E4384">
      <w:pPr>
        <w:pStyle w:val="NormalWeb"/>
        <w:rPr>
          <w:rFonts w:cs="Arial"/>
          <w:lang w:eastAsia="en-US"/>
        </w:rPr>
      </w:pPr>
    </w:p>
    <w:p w14:paraId="6BEEDD50" w14:textId="77777777" w:rsidR="00CD7C23" w:rsidRPr="00BB04A0" w:rsidRDefault="005E4384" w:rsidP="00CD7C23">
      <w:pPr>
        <w:pStyle w:val="NormalWeb"/>
        <w:rPr>
          <w:rFonts w:cs="Arial"/>
          <w:b/>
          <w:bCs/>
          <w:lang w:eastAsia="en-US"/>
        </w:rPr>
      </w:pPr>
      <w:r w:rsidRPr="00BB04A0">
        <w:rPr>
          <w:rFonts w:cs="Arial"/>
          <w:b/>
          <w:bCs/>
          <w:lang w:eastAsia="en-US"/>
        </w:rPr>
        <w:t>The Project Aims and Objectives:</w:t>
      </w:r>
    </w:p>
    <w:p w14:paraId="45AD4464" w14:textId="77777777" w:rsidR="00E943FC" w:rsidRPr="00BB04A0" w:rsidRDefault="000804DD" w:rsidP="00E943FC">
      <w:pPr>
        <w:pStyle w:val="NormalWeb"/>
        <w:rPr>
          <w:rFonts w:cs="Arial"/>
          <w:lang w:eastAsia="en-US"/>
        </w:rPr>
      </w:pPr>
      <w:r w:rsidRPr="00BB04A0">
        <w:rPr>
          <w:rFonts w:cs="Arial"/>
          <w:lang w:eastAsia="en-US"/>
        </w:rPr>
        <w:t xml:space="preserve"> </w:t>
      </w:r>
    </w:p>
    <w:p w14:paraId="232593C3" w14:textId="2D5FB250" w:rsidR="000804DD" w:rsidRPr="00BB04A0" w:rsidRDefault="000804DD" w:rsidP="00E943FC">
      <w:pPr>
        <w:pStyle w:val="NormalWeb"/>
        <w:rPr>
          <w:rFonts w:cs="Arial"/>
          <w:lang w:eastAsia="en-US"/>
        </w:rPr>
      </w:pPr>
      <w:r w:rsidRPr="00BB04A0">
        <w:rPr>
          <w:rFonts w:cs="Arial"/>
          <w:lang w:eastAsia="en-US"/>
        </w:rPr>
        <w:t xml:space="preserve">It is a fact that the world's population is on the rise, and an unfortunate turn of events is the fact that the world’s resources will soon not be enough to feed the entire world. According to projections by experts, the population of the world will hit over nine billion by </w:t>
      </w:r>
      <w:r w:rsidR="00896746">
        <w:rPr>
          <w:rFonts w:cs="Arial"/>
          <w:lang w:eastAsia="en-US"/>
        </w:rPr>
        <w:t xml:space="preserve">2050 </w:t>
      </w:r>
      <w:r w:rsidRPr="00BB04A0">
        <w:rPr>
          <w:rFonts w:cs="Arial"/>
          <w:lang w:eastAsia="en-US"/>
        </w:rPr>
        <w:t xml:space="preserve">and to sustain that population will require food production to increase by sixty percent (Zhijun 2011, p. 296). Big data is a term that has penetrated the technological world in the recent </w:t>
      </w:r>
      <w:r w:rsidR="00896746" w:rsidRPr="00BB04A0">
        <w:rPr>
          <w:rFonts w:cs="Arial"/>
          <w:lang w:eastAsia="en-US"/>
        </w:rPr>
        <w:t>years. It</w:t>
      </w:r>
      <w:r w:rsidRPr="00BB04A0">
        <w:rPr>
          <w:rFonts w:cs="Arial"/>
          <w:lang w:eastAsia="en-US"/>
        </w:rPr>
        <w:t xml:space="preserve"> refers to the collection of relevant data from a vast number of sources and translating it into actionable information so as to insightfully solve problems at large scale and speed thereby improving business processes (Zhijun 2011, p. 296). To ensure that the populations in the future survive, there is a need to incorporate Big Data </w:t>
      </w:r>
      <w:r w:rsidR="00896746">
        <w:rPr>
          <w:rFonts w:cs="Arial"/>
          <w:color w:val="000000" w:themeColor="text1"/>
          <w:lang w:eastAsia="en-US"/>
        </w:rPr>
        <w:t xml:space="preserve">analytics </w:t>
      </w:r>
      <w:r w:rsidRPr="00BB04A0">
        <w:rPr>
          <w:rFonts w:cs="Arial"/>
          <w:lang w:eastAsia="en-US"/>
        </w:rPr>
        <w:t>into farming. Using adequate information, agriculture will enter a new age where it maximizes food production.</w:t>
      </w:r>
      <w:r w:rsidRPr="00BB04A0">
        <w:rPr>
          <w:rFonts w:cs="Arial"/>
          <w:lang w:eastAsia="en-US"/>
        </w:rPr>
        <w:br/>
      </w:r>
    </w:p>
    <w:p w14:paraId="73A254BD" w14:textId="72D831BD" w:rsidR="000804DD" w:rsidRPr="00BB04A0" w:rsidRDefault="000804DD" w:rsidP="00E943FC">
      <w:pPr>
        <w:pStyle w:val="NormalWeb"/>
        <w:rPr>
          <w:rFonts w:cs="Arial"/>
          <w:lang w:eastAsia="en-US"/>
        </w:rPr>
      </w:pPr>
      <w:r w:rsidRPr="00BB04A0">
        <w:rPr>
          <w:rFonts w:cs="Arial"/>
          <w:lang w:eastAsia="en-US"/>
        </w:rPr>
        <w:t xml:space="preserve">The world today is in the information age where </w:t>
      </w:r>
      <w:r w:rsidR="00F414E9">
        <w:rPr>
          <w:rFonts w:cs="Arial"/>
          <w:lang w:eastAsia="en-US"/>
        </w:rPr>
        <w:t>human activity relies</w:t>
      </w:r>
      <w:r w:rsidRPr="00BB04A0">
        <w:rPr>
          <w:rFonts w:cs="Arial"/>
          <w:lang w:eastAsia="en-US"/>
        </w:rPr>
        <w:t xml:space="preserve"> </w:t>
      </w:r>
      <w:r w:rsidR="00F414E9" w:rsidRPr="00BB04A0">
        <w:rPr>
          <w:rFonts w:cs="Arial"/>
          <w:lang w:eastAsia="en-US"/>
        </w:rPr>
        <w:t xml:space="preserve">on </w:t>
      </w:r>
      <w:r w:rsidR="00F414E9" w:rsidRPr="00F414E9">
        <w:rPr>
          <w:rFonts w:cs="Arial"/>
          <w:lang w:eastAsia="en-US"/>
        </w:rPr>
        <w:t xml:space="preserve">data collection and analysis </w:t>
      </w:r>
      <w:r w:rsidRPr="00BB04A0">
        <w:rPr>
          <w:rFonts w:cs="Arial"/>
          <w:lang w:eastAsia="en-US"/>
        </w:rPr>
        <w:t xml:space="preserve">to run successfully. The new era of information is </w:t>
      </w:r>
      <w:r w:rsidR="00F414E9">
        <w:rPr>
          <w:rFonts w:cs="Arial"/>
          <w:lang w:eastAsia="en-US"/>
        </w:rPr>
        <w:t xml:space="preserve">due to the </w:t>
      </w:r>
      <w:r w:rsidRPr="00BB04A0">
        <w:rPr>
          <w:rFonts w:cs="Arial"/>
          <w:lang w:eastAsia="en-US"/>
        </w:rPr>
        <w:t xml:space="preserve">immense competition in the business world forcing businesses to try and take never-ending precautions to ensure that they do not slip up. Thus, with technology </w:t>
      </w:r>
      <w:r w:rsidR="004878EA" w:rsidRPr="00BB04A0">
        <w:rPr>
          <w:rFonts w:cs="Arial"/>
          <w:lang w:eastAsia="en-US"/>
        </w:rPr>
        <w:t>levelling</w:t>
      </w:r>
      <w:r w:rsidRPr="00BB04A0">
        <w:rPr>
          <w:rFonts w:cs="Arial"/>
          <w:lang w:eastAsia="en-US"/>
        </w:rPr>
        <w:t xml:space="preserve"> the playing field, there was a need for organizations to come up with a competitive edge. That advantage became information because the adequacy of information brought immense benefits. For instance, decision-making processes are smooth because the management will be able to make informed decisions. It is possible for companies to identify their problems and deal with them. Because information brought this much changes in the business world, in farming, the changes will be a sight. Brian Marshall is one of the few people who have seen the benefit of this idea and created a digital farm (Galt 2013, p. 343).</w:t>
      </w:r>
    </w:p>
    <w:p w14:paraId="3599B9A4" w14:textId="77777777" w:rsidR="00615FE5" w:rsidRPr="00BB04A0" w:rsidRDefault="00615FE5" w:rsidP="00E943FC">
      <w:pPr>
        <w:pStyle w:val="NormalWeb"/>
        <w:rPr>
          <w:rFonts w:cs="Arial"/>
          <w:lang w:eastAsia="en-US"/>
        </w:rPr>
      </w:pPr>
    </w:p>
    <w:p w14:paraId="1FDFF7E8" w14:textId="0AEFBD70" w:rsidR="00615FE5" w:rsidRPr="00BB04A0" w:rsidRDefault="00615FE5" w:rsidP="00AA7A37">
      <w:pPr>
        <w:pStyle w:val="NormalWeb"/>
        <w:rPr>
          <w:rFonts w:cs="Arial"/>
          <w:lang w:eastAsia="en-US"/>
        </w:rPr>
      </w:pPr>
      <w:r w:rsidRPr="00BB04A0">
        <w:rPr>
          <w:rFonts w:cs="Arial"/>
          <w:lang w:eastAsia="en-US"/>
        </w:rPr>
        <w:t xml:space="preserve">The project aims to figure out and utilize the best method of </w:t>
      </w:r>
      <w:r w:rsidR="00F414E9">
        <w:rPr>
          <w:rFonts w:cs="Arial"/>
          <w:lang w:eastAsia="en-US"/>
        </w:rPr>
        <w:t xml:space="preserve">improving </w:t>
      </w:r>
      <w:r w:rsidRPr="00BB04A0">
        <w:rPr>
          <w:rFonts w:cs="Arial"/>
          <w:lang w:eastAsia="en-US"/>
        </w:rPr>
        <w:t>data collection and analysing it to decrease costs and increase productivity in the farming industry.</w:t>
      </w:r>
      <w:r w:rsidR="004878EA" w:rsidRPr="00BB04A0">
        <w:rPr>
          <w:rFonts w:cs="Arial"/>
          <w:lang w:eastAsia="en-US"/>
        </w:rPr>
        <w:t xml:space="preserve"> </w:t>
      </w:r>
      <w:r w:rsidR="00AC7DEC" w:rsidRPr="00BB04A0">
        <w:rPr>
          <w:rFonts w:cs="Arial"/>
          <w:lang w:eastAsia="en-US"/>
        </w:rPr>
        <w:t>Existing solutions are not viable for small farms and will take even well financed farms months to execute the results.</w:t>
      </w:r>
    </w:p>
    <w:p w14:paraId="2C4E61C3" w14:textId="1A30A3DE" w:rsidR="00AA7A37" w:rsidRDefault="005239DA" w:rsidP="00AA7A37">
      <w:pPr>
        <w:pStyle w:val="NormalWeb"/>
        <w:rPr>
          <w:lang w:eastAsia="en-US"/>
        </w:rPr>
      </w:pPr>
      <w:r>
        <w:rPr>
          <w:rFonts w:cs="Arial"/>
          <w:lang w:eastAsia="en-US"/>
        </w:rPr>
        <w:t>The</w:t>
      </w:r>
      <w:r w:rsidR="00AC7DEC" w:rsidRPr="00BB04A0">
        <w:rPr>
          <w:rFonts w:cs="Arial"/>
          <w:lang w:eastAsia="en-US"/>
        </w:rPr>
        <w:t xml:space="preserve"> ideal solution w</w:t>
      </w:r>
      <w:r>
        <w:rPr>
          <w:rFonts w:cs="Arial"/>
          <w:lang w:eastAsia="en-US"/>
        </w:rPr>
        <w:t>ould</w:t>
      </w:r>
      <w:r w:rsidR="00AC7DEC" w:rsidRPr="00BB04A0">
        <w:rPr>
          <w:rFonts w:cs="Arial"/>
          <w:lang w:eastAsia="en-US"/>
        </w:rPr>
        <w:t xml:space="preserve"> be to provide tweaks to the day to day activity of all farming aspects. </w:t>
      </w:r>
      <w:r w:rsidR="00F41C17" w:rsidRPr="00BB04A0">
        <w:rPr>
          <w:rFonts w:cs="Arial"/>
          <w:lang w:eastAsia="en-US"/>
        </w:rPr>
        <w:t>The</w:t>
      </w:r>
      <w:r w:rsidR="00F414E9">
        <w:rPr>
          <w:rFonts w:cs="Arial"/>
          <w:lang w:eastAsia="en-US"/>
        </w:rPr>
        <w:t xml:space="preserve"> proposed</w:t>
      </w:r>
      <w:r w:rsidR="00F41C17" w:rsidRPr="00BB04A0">
        <w:rPr>
          <w:rFonts w:cs="Arial"/>
          <w:lang w:eastAsia="en-US"/>
        </w:rPr>
        <w:t xml:space="preserve"> solution </w:t>
      </w:r>
      <w:r w:rsidR="00F414E9">
        <w:rPr>
          <w:rFonts w:cs="Arial"/>
          <w:lang w:eastAsia="en-US"/>
        </w:rPr>
        <w:t>w</w:t>
      </w:r>
      <w:r w:rsidR="00F41C17" w:rsidRPr="00BB04A0">
        <w:rPr>
          <w:rFonts w:cs="Arial"/>
          <w:lang w:eastAsia="en-US"/>
        </w:rPr>
        <w:t xml:space="preserve">ill benefit the farming community in Atlantic Canada </w:t>
      </w:r>
      <w:r w:rsidR="00563D3B" w:rsidRPr="00BB04A0">
        <w:rPr>
          <w:rFonts w:cs="Arial"/>
          <w:lang w:eastAsia="en-US"/>
        </w:rPr>
        <w:t xml:space="preserve">as the algorithms, data processing </w:t>
      </w:r>
      <w:r w:rsidR="00A63C11" w:rsidRPr="00BB04A0">
        <w:rPr>
          <w:rFonts w:cs="Arial"/>
          <w:lang w:eastAsia="en-US"/>
        </w:rPr>
        <w:t>techniques and</w:t>
      </w:r>
      <w:r w:rsidR="00563D3B" w:rsidRPr="00BB04A0">
        <w:rPr>
          <w:rFonts w:cs="Arial"/>
          <w:lang w:eastAsia="en-US"/>
        </w:rPr>
        <w:t xml:space="preserve"> research can be used to benefit any field </w:t>
      </w:r>
      <w:r w:rsidR="008D60D8" w:rsidRPr="00BB04A0">
        <w:rPr>
          <w:rFonts w:cs="Arial"/>
          <w:lang w:eastAsia="en-US"/>
        </w:rPr>
        <w:t>where increasing productivity is a matter of big numbers.</w:t>
      </w:r>
      <w:r w:rsidR="00563D3B" w:rsidRPr="00BB04A0">
        <w:rPr>
          <w:rFonts w:cs="Arial"/>
          <w:lang w:eastAsia="en-US"/>
        </w:rPr>
        <w:t xml:space="preserve"> </w:t>
      </w:r>
      <w:r w:rsidR="00AA7A37">
        <w:rPr>
          <w:rFonts w:cs="Arial"/>
          <w:lang w:eastAsia="en-US"/>
        </w:rPr>
        <w:br/>
      </w:r>
      <w:r w:rsidR="00AA7A37" w:rsidRPr="00BB04A0">
        <w:rPr>
          <w:lang w:eastAsia="en-US"/>
        </w:rPr>
        <w:t>Big Data is changing the landscape of the world whether we like it or not. Change is not something that people take kindly; thus, an essential move will be finding the right way of incorporating the change. The fact that farms will become the centre of food production means that it is the only hope for the future. Without agriculture in the picture, the future generations may have to depend on synthesized foods which are unhealthy because of their lack of the natural nutrients that our bodies depend on.</w:t>
      </w:r>
    </w:p>
    <w:p w14:paraId="6E3650BA" w14:textId="025FB278" w:rsidR="00AC7DEC" w:rsidRDefault="00AC7DEC" w:rsidP="008D60D8">
      <w:pPr>
        <w:pStyle w:val="NormalWeb"/>
        <w:rPr>
          <w:rFonts w:cs="Arial"/>
          <w:lang w:eastAsia="en-US"/>
        </w:rPr>
      </w:pPr>
    </w:p>
    <w:p w14:paraId="10975C22" w14:textId="19B64F95" w:rsidR="00AA7A37" w:rsidRDefault="00AA7A37" w:rsidP="008D60D8">
      <w:pPr>
        <w:pStyle w:val="NormalWeb"/>
        <w:rPr>
          <w:rFonts w:cs="Arial"/>
          <w:lang w:eastAsia="en-US"/>
        </w:rPr>
      </w:pPr>
    </w:p>
    <w:p w14:paraId="0217C8B2" w14:textId="77777777" w:rsidR="00AA7A37" w:rsidRPr="00BB04A0" w:rsidRDefault="00AA7A37" w:rsidP="008D60D8">
      <w:pPr>
        <w:pStyle w:val="NormalWeb"/>
        <w:rPr>
          <w:rFonts w:cs="Arial"/>
          <w:lang w:eastAsia="en-US"/>
        </w:rPr>
      </w:pPr>
    </w:p>
    <w:p w14:paraId="34C3DA6B" w14:textId="77777777" w:rsidR="00A22882" w:rsidRPr="00BB04A0" w:rsidRDefault="00A22882" w:rsidP="00D43D91">
      <w:pPr>
        <w:rPr>
          <w:rFonts w:ascii="Arial" w:hAnsi="Arial" w:cs="Arial"/>
          <w:b/>
          <w:sz w:val="24"/>
          <w:szCs w:val="24"/>
          <w:lang w:eastAsia="en-US"/>
        </w:rPr>
      </w:pPr>
      <w:r w:rsidRPr="00BB04A0">
        <w:rPr>
          <w:rFonts w:ascii="Arial" w:hAnsi="Arial" w:cs="Arial"/>
          <w:b/>
          <w:sz w:val="24"/>
          <w:szCs w:val="24"/>
          <w:lang w:eastAsia="en-US"/>
        </w:rPr>
        <w:br w:type="page"/>
      </w:r>
    </w:p>
    <w:tbl>
      <w:tblPr>
        <w:tblStyle w:val="TableGrid"/>
        <w:tblW w:w="9941" w:type="dxa"/>
        <w:jc w:val="center"/>
        <w:tblCellMar>
          <w:bottom w:w="57" w:type="dxa"/>
        </w:tblCellMar>
        <w:tblLook w:val="04A0" w:firstRow="1" w:lastRow="0" w:firstColumn="1" w:lastColumn="0" w:noHBand="0" w:noVBand="1"/>
      </w:tblPr>
      <w:tblGrid>
        <w:gridCol w:w="1571"/>
        <w:gridCol w:w="8370"/>
      </w:tblGrid>
      <w:tr w:rsidR="00A22882" w:rsidRPr="00BB04A0" w14:paraId="0A1D2477" w14:textId="77777777" w:rsidTr="00777150">
        <w:trPr>
          <w:trHeight w:val="404"/>
          <w:jc w:val="center"/>
        </w:trPr>
        <w:tc>
          <w:tcPr>
            <w:tcW w:w="1571" w:type="dxa"/>
            <w:shd w:val="clear" w:color="auto" w:fill="0F243E" w:themeFill="text2" w:themeFillShade="80"/>
            <w:vAlign w:val="center"/>
          </w:tcPr>
          <w:p w14:paraId="589F159C" w14:textId="77777777" w:rsidR="00A22882" w:rsidRPr="00BB04A0" w:rsidRDefault="00A22882" w:rsidP="002932D7">
            <w:pPr>
              <w:rPr>
                <w:rFonts w:ascii="Arial" w:hAnsi="Arial" w:cs="Arial"/>
                <w:b/>
                <w:color w:val="FFFFFF" w:themeColor="background1"/>
                <w:sz w:val="22"/>
                <w:szCs w:val="22"/>
                <w:lang w:eastAsia="en-US"/>
              </w:rPr>
            </w:pPr>
            <w:r w:rsidRPr="00BB04A0">
              <w:rPr>
                <w:rFonts w:ascii="Arial" w:hAnsi="Arial" w:cs="Arial"/>
                <w:b/>
                <w:color w:val="FFFFFF" w:themeColor="background1"/>
                <w:sz w:val="22"/>
                <w:szCs w:val="22"/>
                <w:lang w:eastAsia="en-US"/>
              </w:rPr>
              <w:lastRenderedPageBreak/>
              <w:t>Step</w:t>
            </w:r>
          </w:p>
        </w:tc>
        <w:tc>
          <w:tcPr>
            <w:tcW w:w="8370" w:type="dxa"/>
            <w:shd w:val="clear" w:color="auto" w:fill="0F243E" w:themeFill="text2" w:themeFillShade="80"/>
            <w:vAlign w:val="center"/>
          </w:tcPr>
          <w:p w14:paraId="6A0CDA3C" w14:textId="77777777" w:rsidR="00A22882" w:rsidRPr="00BB04A0" w:rsidRDefault="00A22882" w:rsidP="002932D7">
            <w:pPr>
              <w:rPr>
                <w:rFonts w:ascii="Arial" w:hAnsi="Arial" w:cs="Arial"/>
                <w:b/>
                <w:color w:val="FFFFFF" w:themeColor="background1"/>
                <w:sz w:val="22"/>
                <w:szCs w:val="22"/>
                <w:lang w:eastAsia="en-US"/>
              </w:rPr>
            </w:pPr>
            <w:r w:rsidRPr="00BB04A0">
              <w:rPr>
                <w:rFonts w:ascii="Arial" w:hAnsi="Arial" w:cs="Arial"/>
                <w:b/>
                <w:color w:val="FFFFFF" w:themeColor="background1"/>
                <w:sz w:val="22"/>
                <w:szCs w:val="22"/>
                <w:lang w:eastAsia="en-US"/>
              </w:rPr>
              <w:t>Short Description</w:t>
            </w:r>
          </w:p>
        </w:tc>
      </w:tr>
      <w:tr w:rsidR="00A22882" w:rsidRPr="00BB04A0" w14:paraId="6A56EC5F" w14:textId="77777777" w:rsidTr="00777150">
        <w:trPr>
          <w:trHeight w:val="859"/>
          <w:jc w:val="center"/>
        </w:trPr>
        <w:tc>
          <w:tcPr>
            <w:tcW w:w="1571" w:type="dxa"/>
          </w:tcPr>
          <w:p w14:paraId="1B0C9597" w14:textId="77777777" w:rsidR="00A22882" w:rsidRPr="00BB04A0" w:rsidRDefault="00A22882" w:rsidP="002932D7">
            <w:pPr>
              <w:rPr>
                <w:rFonts w:ascii="Arial" w:hAnsi="Arial" w:cs="Arial"/>
                <w:sz w:val="22"/>
                <w:szCs w:val="22"/>
              </w:rPr>
            </w:pPr>
            <w:r w:rsidRPr="00BB04A0">
              <w:rPr>
                <w:rFonts w:ascii="Arial" w:hAnsi="Arial" w:cs="Arial"/>
                <w:sz w:val="22"/>
                <w:szCs w:val="22"/>
              </w:rPr>
              <w:t>Hypothesis</w:t>
            </w:r>
          </w:p>
        </w:tc>
        <w:tc>
          <w:tcPr>
            <w:tcW w:w="8370" w:type="dxa"/>
          </w:tcPr>
          <w:p w14:paraId="33FC4F44" w14:textId="0EC7D44F" w:rsidR="002B38BF" w:rsidRPr="00BB04A0" w:rsidRDefault="00F414E9" w:rsidP="00D43D91">
            <w:pPr>
              <w:rPr>
                <w:rFonts w:ascii="Arial" w:hAnsi="Arial" w:cs="Arial"/>
                <w:sz w:val="22"/>
                <w:szCs w:val="22"/>
              </w:rPr>
            </w:pPr>
            <w:r>
              <w:rPr>
                <w:rFonts w:ascii="Arial" w:hAnsi="Arial" w:cs="Arial"/>
                <w:sz w:val="22"/>
                <w:szCs w:val="22"/>
              </w:rPr>
              <w:t>Effective use of big data analysis in the farming indus</w:t>
            </w:r>
            <w:r w:rsidR="0092137C" w:rsidRPr="00BB04A0">
              <w:rPr>
                <w:rFonts w:ascii="Arial" w:hAnsi="Arial" w:cs="Arial"/>
                <w:sz w:val="22"/>
                <w:szCs w:val="22"/>
              </w:rPr>
              <w:t>try can change it, piece by piece by tweaking the way the industry works, mainly small and low budgeted farms.</w:t>
            </w:r>
          </w:p>
          <w:p w14:paraId="3E1B26D1" w14:textId="59957F55" w:rsidR="00F414E9" w:rsidRPr="00BB04A0" w:rsidRDefault="001C0D41" w:rsidP="00F414E9">
            <w:pPr>
              <w:rPr>
                <w:rFonts w:ascii="Arial" w:hAnsi="Arial" w:cs="Arial"/>
                <w:sz w:val="22"/>
                <w:szCs w:val="22"/>
              </w:rPr>
            </w:pPr>
            <w:r>
              <w:rPr>
                <w:rFonts w:ascii="Arial" w:hAnsi="Arial" w:cs="Arial"/>
                <w:sz w:val="22"/>
                <w:szCs w:val="22"/>
              </w:rPr>
              <w:t>Simple application Farmer companion/assistant that collect</w:t>
            </w:r>
            <w:r w:rsidR="008B3FCD">
              <w:rPr>
                <w:rFonts w:ascii="Arial" w:hAnsi="Arial" w:cs="Arial"/>
                <w:sz w:val="22"/>
                <w:szCs w:val="22"/>
              </w:rPr>
              <w:t>s</w:t>
            </w:r>
            <w:r>
              <w:rPr>
                <w:rFonts w:ascii="Arial" w:hAnsi="Arial" w:cs="Arial"/>
                <w:sz w:val="22"/>
                <w:szCs w:val="22"/>
              </w:rPr>
              <w:t xml:space="preserve"> and analyse</w:t>
            </w:r>
            <w:r w:rsidR="008B3FCD">
              <w:rPr>
                <w:rFonts w:ascii="Arial" w:hAnsi="Arial" w:cs="Arial"/>
                <w:sz w:val="22"/>
                <w:szCs w:val="22"/>
              </w:rPr>
              <w:t>s</w:t>
            </w:r>
            <w:r>
              <w:rPr>
                <w:rFonts w:ascii="Arial" w:hAnsi="Arial" w:cs="Arial"/>
                <w:sz w:val="22"/>
                <w:szCs w:val="22"/>
              </w:rPr>
              <w:t xml:space="preserve"> </w:t>
            </w:r>
            <w:r w:rsidR="002F177C">
              <w:rPr>
                <w:rFonts w:ascii="Arial" w:hAnsi="Arial" w:cs="Arial"/>
                <w:sz w:val="22"/>
                <w:szCs w:val="22"/>
              </w:rPr>
              <w:t>data related to farming for specific farm conditions can</w:t>
            </w:r>
            <w:r w:rsidR="002F177C" w:rsidRPr="00BB04A0">
              <w:rPr>
                <w:rFonts w:ascii="Arial" w:hAnsi="Arial" w:cs="Arial"/>
                <w:sz w:val="22"/>
                <w:szCs w:val="22"/>
              </w:rPr>
              <w:t xml:space="preserve"> </w:t>
            </w:r>
            <w:r w:rsidR="002B38BF" w:rsidRPr="00BB04A0">
              <w:rPr>
                <w:rFonts w:ascii="Arial" w:hAnsi="Arial" w:cs="Arial"/>
                <w:sz w:val="22"/>
                <w:szCs w:val="22"/>
              </w:rPr>
              <w:t xml:space="preserve">increase productivity and decrease cost. Making </w:t>
            </w:r>
            <w:r w:rsidR="00F414E9">
              <w:rPr>
                <w:rFonts w:ascii="Arial" w:hAnsi="Arial" w:cs="Arial"/>
                <w:sz w:val="22"/>
                <w:szCs w:val="22"/>
              </w:rPr>
              <w:t xml:space="preserve">information </w:t>
            </w:r>
            <w:r w:rsidR="00F414E9" w:rsidRPr="00F414E9">
              <w:rPr>
                <w:rFonts w:ascii="Arial" w:hAnsi="Arial" w:cs="Arial"/>
                <w:sz w:val="22"/>
                <w:szCs w:val="22"/>
              </w:rPr>
              <w:t>generated by data a</w:t>
            </w:r>
            <w:r w:rsidR="00F414E9">
              <w:rPr>
                <w:rFonts w:ascii="Arial" w:hAnsi="Arial" w:cs="Arial"/>
                <w:sz w:val="22"/>
                <w:szCs w:val="22"/>
              </w:rPr>
              <w:t>nalysis</w:t>
            </w:r>
            <w:r w:rsidR="00F414E9" w:rsidRPr="00F414E9">
              <w:rPr>
                <w:rFonts w:ascii="Arial" w:hAnsi="Arial" w:cs="Arial"/>
                <w:sz w:val="22"/>
                <w:szCs w:val="22"/>
              </w:rPr>
              <w:t xml:space="preserve"> </w:t>
            </w:r>
            <w:r w:rsidR="00F414E9">
              <w:rPr>
                <w:rFonts w:ascii="Arial" w:hAnsi="Arial" w:cs="Arial"/>
                <w:sz w:val="22"/>
                <w:szCs w:val="22"/>
              </w:rPr>
              <w:t>a</w:t>
            </w:r>
            <w:r w:rsidR="002B38BF" w:rsidRPr="00BB04A0">
              <w:rPr>
                <w:rFonts w:ascii="Arial" w:hAnsi="Arial" w:cs="Arial"/>
                <w:sz w:val="22"/>
                <w:szCs w:val="22"/>
              </w:rPr>
              <w:t xml:space="preserve">vailable as a simple step by step </w:t>
            </w:r>
            <w:r w:rsidR="00BD5CA4">
              <w:rPr>
                <w:rFonts w:ascii="Arial" w:hAnsi="Arial" w:cs="Arial"/>
                <w:sz w:val="22"/>
                <w:szCs w:val="22"/>
              </w:rPr>
              <w:t>report</w:t>
            </w:r>
            <w:r w:rsidR="002B38BF" w:rsidRPr="00BB04A0">
              <w:rPr>
                <w:rFonts w:ascii="Arial" w:hAnsi="Arial" w:cs="Arial"/>
                <w:sz w:val="22"/>
                <w:szCs w:val="22"/>
              </w:rPr>
              <w:t xml:space="preserve"> will get small and low budgeted farms participating in the big data game</w:t>
            </w:r>
          </w:p>
          <w:p w14:paraId="4CD389B6" w14:textId="43691C15" w:rsidR="00BD5CA4" w:rsidRPr="00BB04A0" w:rsidRDefault="00BD5CA4" w:rsidP="00F45693">
            <w:pPr>
              <w:rPr>
                <w:rFonts w:ascii="Arial" w:hAnsi="Arial" w:cs="Arial"/>
                <w:sz w:val="22"/>
                <w:szCs w:val="22"/>
              </w:rPr>
            </w:pPr>
          </w:p>
        </w:tc>
      </w:tr>
      <w:tr w:rsidR="00A22882" w:rsidRPr="00BB04A0" w14:paraId="45312076" w14:textId="77777777" w:rsidTr="00777150">
        <w:trPr>
          <w:trHeight w:val="834"/>
          <w:jc w:val="center"/>
        </w:trPr>
        <w:tc>
          <w:tcPr>
            <w:tcW w:w="1571" w:type="dxa"/>
          </w:tcPr>
          <w:p w14:paraId="23B6EFE0" w14:textId="3B54EDED" w:rsidR="00A22882" w:rsidRPr="00BB04A0" w:rsidRDefault="00A22882" w:rsidP="002932D7">
            <w:pPr>
              <w:rPr>
                <w:rFonts w:ascii="Arial" w:hAnsi="Arial" w:cs="Arial"/>
                <w:sz w:val="22"/>
                <w:szCs w:val="22"/>
              </w:rPr>
            </w:pPr>
            <w:r w:rsidRPr="00BB04A0">
              <w:rPr>
                <w:rFonts w:ascii="Arial" w:hAnsi="Arial" w:cs="Arial"/>
                <w:sz w:val="22"/>
                <w:szCs w:val="22"/>
              </w:rPr>
              <w:t>Research Methods</w:t>
            </w:r>
          </w:p>
        </w:tc>
        <w:tc>
          <w:tcPr>
            <w:tcW w:w="8370" w:type="dxa"/>
          </w:tcPr>
          <w:p w14:paraId="4B012456" w14:textId="1BEB2539" w:rsidR="00BD5CA4" w:rsidRDefault="00D919A4" w:rsidP="00BD5CA4">
            <w:pPr>
              <w:pStyle w:val="ListParagraph"/>
              <w:numPr>
                <w:ilvl w:val="0"/>
                <w:numId w:val="36"/>
              </w:numPr>
              <w:rPr>
                <w:rFonts w:ascii="Arial" w:hAnsi="Arial" w:cs="Arial"/>
                <w:sz w:val="22"/>
                <w:szCs w:val="22"/>
              </w:rPr>
            </w:pPr>
            <w:r>
              <w:rPr>
                <w:rFonts w:ascii="Arial" w:hAnsi="Arial" w:cs="Arial"/>
                <w:sz w:val="22"/>
                <w:szCs w:val="22"/>
              </w:rPr>
              <w:t>Literature Research</w:t>
            </w:r>
          </w:p>
          <w:p w14:paraId="663B4851" w14:textId="1A7120E3" w:rsidR="00BD5CA4" w:rsidRDefault="00BD5CA4" w:rsidP="00BD5CA4">
            <w:pPr>
              <w:pStyle w:val="ListParagraph"/>
              <w:numPr>
                <w:ilvl w:val="0"/>
                <w:numId w:val="36"/>
              </w:numPr>
              <w:rPr>
                <w:rFonts w:ascii="Arial" w:hAnsi="Arial" w:cs="Arial"/>
                <w:sz w:val="22"/>
                <w:szCs w:val="22"/>
              </w:rPr>
            </w:pPr>
            <w:r>
              <w:rPr>
                <w:rFonts w:ascii="Arial" w:hAnsi="Arial" w:cs="Arial"/>
                <w:sz w:val="22"/>
                <w:szCs w:val="22"/>
              </w:rPr>
              <w:t>M</w:t>
            </w:r>
            <w:r w:rsidR="00D43D91" w:rsidRPr="00BB04A0">
              <w:rPr>
                <w:rFonts w:ascii="Arial" w:hAnsi="Arial" w:cs="Arial"/>
                <w:sz w:val="22"/>
                <w:szCs w:val="22"/>
              </w:rPr>
              <w:t>odel building</w:t>
            </w:r>
          </w:p>
          <w:p w14:paraId="0107565F" w14:textId="56FD8634" w:rsidR="00D919A4" w:rsidRPr="00D919A4" w:rsidRDefault="00D919A4" w:rsidP="00D919A4">
            <w:pPr>
              <w:pStyle w:val="ListParagraph"/>
              <w:numPr>
                <w:ilvl w:val="0"/>
                <w:numId w:val="36"/>
              </w:numPr>
              <w:rPr>
                <w:rFonts w:ascii="Arial" w:hAnsi="Arial" w:cs="Arial"/>
                <w:sz w:val="22"/>
                <w:szCs w:val="22"/>
              </w:rPr>
            </w:pPr>
            <w:r w:rsidRPr="00BB04A0">
              <w:rPr>
                <w:rFonts w:ascii="Arial" w:hAnsi="Arial" w:cs="Arial"/>
                <w:sz w:val="22"/>
                <w:szCs w:val="22"/>
              </w:rPr>
              <w:t>Prototyping</w:t>
            </w:r>
          </w:p>
          <w:p w14:paraId="3C1D256A" w14:textId="382447BF" w:rsidR="00A22882" w:rsidRPr="00D919A4" w:rsidRDefault="00D919A4" w:rsidP="00D919A4">
            <w:pPr>
              <w:pStyle w:val="ListParagraph"/>
              <w:numPr>
                <w:ilvl w:val="0"/>
                <w:numId w:val="36"/>
              </w:numPr>
              <w:rPr>
                <w:rFonts w:ascii="Arial" w:hAnsi="Arial" w:cs="Arial"/>
                <w:sz w:val="22"/>
                <w:szCs w:val="22"/>
              </w:rPr>
            </w:pPr>
            <w:r>
              <w:rPr>
                <w:rFonts w:ascii="Arial" w:hAnsi="Arial" w:cs="Arial"/>
                <w:sz w:val="22"/>
                <w:szCs w:val="22"/>
              </w:rPr>
              <w:t xml:space="preserve">Survey and </w:t>
            </w:r>
            <w:r w:rsidR="00BD5CA4">
              <w:rPr>
                <w:rFonts w:ascii="Arial" w:hAnsi="Arial" w:cs="Arial"/>
                <w:sz w:val="22"/>
                <w:szCs w:val="22"/>
              </w:rPr>
              <w:t>Q</w:t>
            </w:r>
            <w:r w:rsidR="00D43D91" w:rsidRPr="00BB04A0">
              <w:rPr>
                <w:rFonts w:ascii="Arial" w:hAnsi="Arial" w:cs="Arial"/>
                <w:sz w:val="22"/>
                <w:szCs w:val="22"/>
              </w:rPr>
              <w:t>uestionnaires</w:t>
            </w:r>
            <w:r w:rsidR="00BD5CA4">
              <w:rPr>
                <w:rFonts w:ascii="Arial" w:hAnsi="Arial" w:cs="Arial"/>
                <w:sz w:val="22"/>
                <w:szCs w:val="22"/>
              </w:rPr>
              <w:t xml:space="preserve"> – this method will allow to gather data regarding the farmers current actions and results</w:t>
            </w:r>
          </w:p>
        </w:tc>
      </w:tr>
      <w:tr w:rsidR="00A22882" w:rsidRPr="00BB04A0" w14:paraId="70A5C376" w14:textId="77777777" w:rsidTr="00BC3533">
        <w:trPr>
          <w:trHeight w:val="1142"/>
          <w:jc w:val="center"/>
        </w:trPr>
        <w:tc>
          <w:tcPr>
            <w:tcW w:w="1571" w:type="dxa"/>
          </w:tcPr>
          <w:p w14:paraId="08B71740" w14:textId="084C79B4" w:rsidR="00A22882" w:rsidRPr="00BB04A0" w:rsidRDefault="00E83040" w:rsidP="002932D7">
            <w:pPr>
              <w:rPr>
                <w:rFonts w:ascii="Arial" w:hAnsi="Arial" w:cs="Arial"/>
                <w:sz w:val="22"/>
                <w:szCs w:val="22"/>
              </w:rPr>
            </w:pPr>
            <w:r>
              <w:rPr>
                <w:rFonts w:ascii="Arial" w:hAnsi="Arial" w:cs="Arial"/>
                <w:sz w:val="22"/>
                <w:szCs w:val="22"/>
              </w:rPr>
              <w:t xml:space="preserve"> Artefact</w:t>
            </w:r>
          </w:p>
        </w:tc>
        <w:tc>
          <w:tcPr>
            <w:tcW w:w="8370" w:type="dxa"/>
          </w:tcPr>
          <w:p w14:paraId="2526DF1D" w14:textId="662FC6CF" w:rsidR="007E2B23" w:rsidRPr="00BB04A0" w:rsidRDefault="001C0D41" w:rsidP="007E2B23">
            <w:pPr>
              <w:rPr>
                <w:rFonts w:ascii="Arial" w:hAnsi="Arial" w:cs="Arial"/>
                <w:sz w:val="22"/>
                <w:szCs w:val="22"/>
              </w:rPr>
            </w:pPr>
            <w:r>
              <w:rPr>
                <w:rFonts w:ascii="Arial" w:hAnsi="Arial" w:cs="Arial"/>
                <w:sz w:val="22"/>
                <w:szCs w:val="22"/>
              </w:rPr>
              <w:t>Farmer Companion</w:t>
            </w:r>
            <w:r w:rsidR="0025458D">
              <w:rPr>
                <w:rFonts w:ascii="Arial" w:hAnsi="Arial" w:cs="Arial"/>
                <w:sz w:val="22"/>
                <w:szCs w:val="22"/>
              </w:rPr>
              <w:t xml:space="preserve"> applications:</w:t>
            </w:r>
            <w:r>
              <w:rPr>
                <w:rFonts w:ascii="Arial" w:hAnsi="Arial" w:cs="Arial"/>
                <w:sz w:val="22"/>
                <w:szCs w:val="22"/>
              </w:rPr>
              <w:t xml:space="preserve"> </w:t>
            </w:r>
            <w:r w:rsidR="00BD5CA4">
              <w:rPr>
                <w:rFonts w:ascii="Arial" w:hAnsi="Arial" w:cs="Arial"/>
                <w:sz w:val="22"/>
                <w:szCs w:val="22"/>
              </w:rPr>
              <w:t>A simple, documented, easy to use API</w:t>
            </w:r>
            <w:r w:rsidR="00D919A4">
              <w:rPr>
                <w:rFonts w:ascii="Arial" w:hAnsi="Arial" w:cs="Arial"/>
                <w:sz w:val="22"/>
                <w:szCs w:val="22"/>
              </w:rPr>
              <w:t xml:space="preserve"> and web application</w:t>
            </w:r>
            <w:r w:rsidR="00F963B4">
              <w:rPr>
                <w:rFonts w:ascii="Arial" w:hAnsi="Arial" w:cs="Arial"/>
                <w:sz w:val="22"/>
                <w:szCs w:val="22"/>
              </w:rPr>
              <w:t xml:space="preserve"> to generate step by step reports</w:t>
            </w:r>
            <w:r w:rsidR="00BC3533">
              <w:rPr>
                <w:rFonts w:ascii="Arial" w:hAnsi="Arial" w:cs="Arial"/>
                <w:sz w:val="22"/>
                <w:szCs w:val="22"/>
              </w:rPr>
              <w:t xml:space="preserve"> based on existing data and farm’s budget</w:t>
            </w:r>
            <w:r w:rsidR="00F963B4">
              <w:rPr>
                <w:rFonts w:ascii="Arial" w:hAnsi="Arial" w:cs="Arial"/>
                <w:sz w:val="22"/>
                <w:szCs w:val="22"/>
              </w:rPr>
              <w:t xml:space="preserve"> to improve productivity</w:t>
            </w:r>
            <w:r w:rsidR="00BC3533">
              <w:rPr>
                <w:rFonts w:ascii="Arial" w:hAnsi="Arial" w:cs="Arial"/>
                <w:sz w:val="22"/>
                <w:szCs w:val="22"/>
              </w:rPr>
              <w:t>.</w:t>
            </w:r>
          </w:p>
          <w:p w14:paraId="7303B78E" w14:textId="065BF4BA" w:rsidR="00A22882" w:rsidRPr="00BB04A0" w:rsidRDefault="00A22882" w:rsidP="00777150">
            <w:pPr>
              <w:rPr>
                <w:rFonts w:ascii="Arial" w:hAnsi="Arial" w:cs="Arial"/>
                <w:sz w:val="22"/>
                <w:szCs w:val="22"/>
              </w:rPr>
            </w:pPr>
          </w:p>
        </w:tc>
      </w:tr>
      <w:tr w:rsidR="00A22882" w:rsidRPr="00BB04A0" w14:paraId="2BC78B3E" w14:textId="77777777" w:rsidTr="00BC3533">
        <w:trPr>
          <w:trHeight w:val="665"/>
          <w:jc w:val="center"/>
        </w:trPr>
        <w:tc>
          <w:tcPr>
            <w:tcW w:w="1571" w:type="dxa"/>
          </w:tcPr>
          <w:p w14:paraId="22486FE5" w14:textId="77777777" w:rsidR="00A22882" w:rsidRPr="00BB04A0" w:rsidRDefault="00A22882" w:rsidP="002932D7">
            <w:pPr>
              <w:rPr>
                <w:rFonts w:ascii="Arial" w:hAnsi="Arial" w:cs="Arial"/>
                <w:sz w:val="22"/>
                <w:szCs w:val="22"/>
              </w:rPr>
            </w:pPr>
            <w:r w:rsidRPr="00BB04A0">
              <w:rPr>
                <w:rFonts w:ascii="Arial" w:hAnsi="Arial" w:cs="Arial"/>
                <w:sz w:val="22"/>
                <w:szCs w:val="22"/>
              </w:rPr>
              <w:t>Evaluation</w:t>
            </w:r>
          </w:p>
        </w:tc>
        <w:tc>
          <w:tcPr>
            <w:tcW w:w="8370" w:type="dxa"/>
          </w:tcPr>
          <w:p w14:paraId="6DD9BBB8" w14:textId="0D8A6F6A" w:rsidR="0025458D" w:rsidRDefault="0025458D" w:rsidP="00F963B4">
            <w:pPr>
              <w:rPr>
                <w:rFonts w:ascii="Arial" w:hAnsi="Arial" w:cs="Arial"/>
                <w:sz w:val="22"/>
                <w:szCs w:val="22"/>
              </w:rPr>
            </w:pPr>
            <w:r>
              <w:rPr>
                <w:rFonts w:ascii="Arial" w:hAnsi="Arial" w:cs="Arial"/>
                <w:sz w:val="22"/>
                <w:szCs w:val="22"/>
              </w:rPr>
              <w:t>Working prototype application evaluated by selected group of farmer users.</w:t>
            </w:r>
          </w:p>
          <w:p w14:paraId="3BAE3D6E" w14:textId="2A147503" w:rsidR="0025458D" w:rsidRDefault="00F963B4" w:rsidP="00F963B4">
            <w:pPr>
              <w:rPr>
                <w:rFonts w:ascii="Arial" w:hAnsi="Arial" w:cs="Arial"/>
                <w:sz w:val="22"/>
                <w:szCs w:val="22"/>
              </w:rPr>
            </w:pPr>
            <w:r>
              <w:rPr>
                <w:rFonts w:ascii="Arial" w:hAnsi="Arial" w:cs="Arial"/>
                <w:sz w:val="22"/>
                <w:szCs w:val="22"/>
              </w:rPr>
              <w:t xml:space="preserve">Personal interviews with some of the farmers to learn more about their process and validate the proposed solution. </w:t>
            </w:r>
          </w:p>
          <w:p w14:paraId="4FF95891" w14:textId="51EAE70A" w:rsidR="00CD4D39" w:rsidRPr="00BB04A0" w:rsidRDefault="00BC3533" w:rsidP="00F963B4">
            <w:pPr>
              <w:rPr>
                <w:rFonts w:ascii="Arial" w:hAnsi="Arial" w:cs="Arial"/>
                <w:color w:val="FF0000"/>
                <w:sz w:val="22"/>
                <w:szCs w:val="22"/>
              </w:rPr>
            </w:pPr>
            <w:r w:rsidRPr="00BC3533">
              <w:rPr>
                <w:rFonts w:ascii="Arial" w:hAnsi="Arial" w:cs="Arial"/>
                <w:sz w:val="22"/>
                <w:szCs w:val="22"/>
              </w:rPr>
              <w:t>The reports and steps will be evaluated by farmers (and people of the academia) to determine the results of the produced guide.</w:t>
            </w:r>
            <w:r w:rsidR="00F963B4">
              <w:rPr>
                <w:rFonts w:ascii="Arial" w:hAnsi="Arial" w:cs="Arial"/>
                <w:sz w:val="22"/>
                <w:szCs w:val="22"/>
              </w:rPr>
              <w:t xml:space="preserve"> </w:t>
            </w:r>
          </w:p>
        </w:tc>
      </w:tr>
    </w:tbl>
    <w:p w14:paraId="213597D3" w14:textId="77777777" w:rsidR="00A22882" w:rsidRPr="00BB04A0" w:rsidRDefault="00A22882">
      <w:pPr>
        <w:pStyle w:val="NormalWeb"/>
        <w:rPr>
          <w:rFonts w:cs="Arial"/>
          <w:lang w:eastAsia="en-US"/>
        </w:rPr>
      </w:pPr>
    </w:p>
    <w:p w14:paraId="200E4C60" w14:textId="77777777" w:rsidR="005E4384" w:rsidRPr="00BB04A0" w:rsidRDefault="005E4384">
      <w:pPr>
        <w:pStyle w:val="NormalWeb"/>
        <w:rPr>
          <w:rFonts w:cs="Arial"/>
          <w:b/>
          <w:bCs/>
          <w:lang w:eastAsia="en-US"/>
        </w:rPr>
      </w:pPr>
    </w:p>
    <w:p w14:paraId="60BF7254" w14:textId="77777777" w:rsidR="002B7867" w:rsidRDefault="00D43D91" w:rsidP="002B7867">
      <w:pPr>
        <w:pStyle w:val="NormalWeb"/>
        <w:rPr>
          <w:rFonts w:cs="Arial"/>
          <w:lang w:eastAsia="en-US"/>
        </w:rPr>
      </w:pPr>
      <w:r w:rsidRPr="00BB04A0">
        <w:rPr>
          <w:rFonts w:cs="Arial"/>
          <w:b/>
          <w:bCs/>
          <w:lang w:eastAsia="en-US"/>
        </w:rPr>
        <w:t>Project Outline:</w:t>
      </w:r>
    </w:p>
    <w:p w14:paraId="3C9F3B2B" w14:textId="5B9E3E0D" w:rsidR="00CD4D39" w:rsidRDefault="002B7867" w:rsidP="002B7867">
      <w:pPr>
        <w:pStyle w:val="NormalWeb"/>
        <w:rPr>
          <w:rFonts w:cs="Arial"/>
          <w:lang w:eastAsia="en-US"/>
        </w:rPr>
      </w:pPr>
      <w:r>
        <w:rPr>
          <w:rFonts w:cs="Arial"/>
          <w:lang w:eastAsia="en-US"/>
        </w:rPr>
        <w:t xml:space="preserve"> </w:t>
      </w:r>
    </w:p>
    <w:p w14:paraId="6A40408D" w14:textId="743C8A37" w:rsidR="00F414E9" w:rsidRPr="002B7867" w:rsidRDefault="00F414E9" w:rsidP="00F414E9">
      <w:pPr>
        <w:rPr>
          <w:rFonts w:ascii="Arial" w:hAnsi="Arial" w:cs="Arial"/>
          <w:sz w:val="24"/>
          <w:szCs w:val="24"/>
        </w:rPr>
      </w:pPr>
      <w:r w:rsidRPr="002B7867">
        <w:rPr>
          <w:rFonts w:ascii="Arial" w:hAnsi="Arial" w:cs="Arial"/>
          <w:sz w:val="24"/>
          <w:szCs w:val="24"/>
        </w:rPr>
        <w:t xml:space="preserve">Farmer Companion is something the farming industry is craving for. The need for a client facing platform, to propose simple steps to increase productivity in “layman terms” is something that </w:t>
      </w:r>
      <w:r w:rsidR="002F177C">
        <w:rPr>
          <w:rFonts w:ascii="Arial" w:hAnsi="Arial" w:cs="Arial"/>
          <w:sz w:val="24"/>
          <w:szCs w:val="24"/>
        </w:rPr>
        <w:t>is</w:t>
      </w:r>
      <w:r w:rsidR="002F177C" w:rsidRPr="002B7867">
        <w:rPr>
          <w:rFonts w:ascii="Arial" w:hAnsi="Arial" w:cs="Arial"/>
          <w:sz w:val="24"/>
          <w:szCs w:val="24"/>
        </w:rPr>
        <w:t xml:space="preserve"> </w:t>
      </w:r>
      <w:r w:rsidR="002F177C">
        <w:rPr>
          <w:rFonts w:ascii="Arial" w:hAnsi="Arial" w:cs="Arial"/>
          <w:sz w:val="24"/>
          <w:szCs w:val="24"/>
        </w:rPr>
        <w:t>still unavailable for</w:t>
      </w:r>
      <w:r w:rsidRPr="002B7867">
        <w:rPr>
          <w:rFonts w:ascii="Arial" w:hAnsi="Arial" w:cs="Arial"/>
          <w:sz w:val="24"/>
          <w:szCs w:val="24"/>
        </w:rPr>
        <w:t xml:space="preserve"> small farms. </w:t>
      </w:r>
    </w:p>
    <w:p w14:paraId="3DF940AF" w14:textId="5E2E51E1" w:rsidR="00F414E9" w:rsidRDefault="00F414E9" w:rsidP="00F414E9">
      <w:pPr>
        <w:rPr>
          <w:rFonts w:ascii="Arial" w:hAnsi="Arial" w:cs="Arial"/>
          <w:sz w:val="24"/>
          <w:szCs w:val="24"/>
        </w:rPr>
      </w:pPr>
      <w:r w:rsidRPr="002B7867">
        <w:rPr>
          <w:rFonts w:ascii="Arial" w:hAnsi="Arial" w:cs="Arial"/>
          <w:sz w:val="24"/>
          <w:szCs w:val="24"/>
        </w:rPr>
        <w:t>The proposed Farmer Companion will provide</w:t>
      </w:r>
      <w:r w:rsidR="00D90FC3">
        <w:rPr>
          <w:rFonts w:ascii="Arial" w:hAnsi="Arial" w:cs="Arial"/>
          <w:sz w:val="24"/>
          <w:szCs w:val="24"/>
        </w:rPr>
        <w:t xml:space="preserve"> a platform (responsive, mobile compatible web application) where farmers will be able to upload their data such as location, climate, industry type, harvest seasons etc, and the output will be a list of easy to follow steps to increase productivity and decrease costs</w:t>
      </w:r>
      <w:r w:rsidRPr="002B7867">
        <w:rPr>
          <w:rFonts w:ascii="Arial" w:hAnsi="Arial" w:cs="Arial"/>
          <w:sz w:val="24"/>
          <w:szCs w:val="24"/>
        </w:rPr>
        <w:t>.  Allowing small farms to stay in business, decreasing their costs and increasing productivity (and there for – gains).</w:t>
      </w:r>
    </w:p>
    <w:p w14:paraId="59D5885A" w14:textId="6FDCC354" w:rsidR="002B7867" w:rsidRDefault="002B7867" w:rsidP="00F414E9">
      <w:pPr>
        <w:rPr>
          <w:rFonts w:ascii="Arial" w:hAnsi="Arial" w:cs="Arial"/>
          <w:sz w:val="24"/>
          <w:szCs w:val="24"/>
        </w:rPr>
      </w:pPr>
    </w:p>
    <w:p w14:paraId="10823A25" w14:textId="518F5A7D" w:rsidR="002B7867" w:rsidRDefault="002B7867" w:rsidP="002B7867">
      <w:pPr>
        <w:rPr>
          <w:rFonts w:ascii="Arial" w:hAnsi="Arial" w:cs="Arial"/>
          <w:sz w:val="24"/>
          <w:szCs w:val="24"/>
        </w:rPr>
      </w:pPr>
      <w:r>
        <w:rPr>
          <w:rFonts w:ascii="Arial" w:hAnsi="Arial" w:cs="Arial"/>
          <w:sz w:val="24"/>
          <w:szCs w:val="24"/>
        </w:rPr>
        <w:t xml:space="preserve">The project will </w:t>
      </w:r>
      <w:r w:rsidR="0071321F">
        <w:rPr>
          <w:rFonts w:ascii="Arial" w:hAnsi="Arial" w:cs="Arial"/>
          <w:sz w:val="24"/>
          <w:szCs w:val="24"/>
        </w:rPr>
        <w:t xml:space="preserve">include </w:t>
      </w:r>
      <w:r>
        <w:rPr>
          <w:rFonts w:ascii="Arial" w:hAnsi="Arial" w:cs="Arial"/>
          <w:sz w:val="24"/>
          <w:szCs w:val="24"/>
        </w:rPr>
        <w:t xml:space="preserve">the </w:t>
      </w:r>
      <w:r w:rsidR="007E2B23">
        <w:rPr>
          <w:rFonts w:ascii="Arial" w:hAnsi="Arial" w:cs="Arial"/>
          <w:sz w:val="24"/>
          <w:szCs w:val="24"/>
        </w:rPr>
        <w:t>following</w:t>
      </w:r>
      <w:r>
        <w:rPr>
          <w:rFonts w:ascii="Arial" w:hAnsi="Arial" w:cs="Arial"/>
          <w:sz w:val="24"/>
          <w:szCs w:val="24"/>
        </w:rPr>
        <w:t xml:space="preserve"> stages:</w:t>
      </w:r>
    </w:p>
    <w:p w14:paraId="1407A8EA" w14:textId="2A9634F5" w:rsidR="002B7867" w:rsidRPr="002B7867" w:rsidRDefault="0071321F" w:rsidP="002B7867">
      <w:pPr>
        <w:pStyle w:val="ListParagraph"/>
        <w:numPr>
          <w:ilvl w:val="0"/>
          <w:numId w:val="39"/>
        </w:numPr>
        <w:rPr>
          <w:rFonts w:ascii="Arial" w:hAnsi="Arial" w:cs="Arial"/>
          <w:sz w:val="24"/>
          <w:szCs w:val="24"/>
        </w:rPr>
      </w:pPr>
      <w:r>
        <w:rPr>
          <w:rFonts w:ascii="Arial" w:hAnsi="Arial" w:cs="Arial"/>
          <w:sz w:val="24"/>
          <w:szCs w:val="24"/>
        </w:rPr>
        <w:t xml:space="preserve">Literature research </w:t>
      </w:r>
      <w:r w:rsidR="007E2B23">
        <w:rPr>
          <w:rFonts w:ascii="Arial" w:hAnsi="Arial" w:cs="Arial"/>
          <w:sz w:val="24"/>
          <w:szCs w:val="24"/>
        </w:rPr>
        <w:t>and Data collection</w:t>
      </w:r>
    </w:p>
    <w:p w14:paraId="4BA7DC24" w14:textId="5F7A6EFF" w:rsidR="002B7867" w:rsidRDefault="002B7867" w:rsidP="002B7867">
      <w:pPr>
        <w:pStyle w:val="ListParagraph"/>
        <w:numPr>
          <w:ilvl w:val="0"/>
          <w:numId w:val="39"/>
        </w:numPr>
        <w:rPr>
          <w:rFonts w:ascii="Arial" w:hAnsi="Arial" w:cs="Arial"/>
          <w:sz w:val="24"/>
          <w:szCs w:val="24"/>
        </w:rPr>
      </w:pPr>
      <w:r>
        <w:rPr>
          <w:rFonts w:ascii="Arial" w:hAnsi="Arial" w:cs="Arial"/>
          <w:sz w:val="24"/>
          <w:szCs w:val="24"/>
        </w:rPr>
        <w:t xml:space="preserve">Algorithm </w:t>
      </w:r>
      <w:r w:rsidR="0071321F">
        <w:rPr>
          <w:rFonts w:ascii="Arial" w:hAnsi="Arial" w:cs="Arial"/>
          <w:sz w:val="24"/>
          <w:szCs w:val="24"/>
        </w:rPr>
        <w:t>modelling</w:t>
      </w:r>
    </w:p>
    <w:p w14:paraId="388B50B1" w14:textId="77011E3A" w:rsidR="002B7867" w:rsidRDefault="0071321F" w:rsidP="002B7867">
      <w:pPr>
        <w:pStyle w:val="ListParagraph"/>
        <w:numPr>
          <w:ilvl w:val="0"/>
          <w:numId w:val="39"/>
        </w:numPr>
        <w:rPr>
          <w:rFonts w:ascii="Arial" w:hAnsi="Arial" w:cs="Arial"/>
          <w:sz w:val="24"/>
          <w:szCs w:val="24"/>
        </w:rPr>
      </w:pPr>
      <w:r>
        <w:rPr>
          <w:rFonts w:ascii="Arial" w:hAnsi="Arial" w:cs="Arial"/>
          <w:sz w:val="24"/>
          <w:szCs w:val="24"/>
        </w:rPr>
        <w:t xml:space="preserve">Application </w:t>
      </w:r>
      <w:r w:rsidR="002B7867">
        <w:rPr>
          <w:rFonts w:ascii="Arial" w:hAnsi="Arial" w:cs="Arial"/>
          <w:sz w:val="24"/>
          <w:szCs w:val="24"/>
        </w:rPr>
        <w:t>Development</w:t>
      </w:r>
    </w:p>
    <w:p w14:paraId="5425BC89" w14:textId="59C46246" w:rsidR="002B7867" w:rsidRPr="002B7867" w:rsidRDefault="002B7867" w:rsidP="002B7867">
      <w:pPr>
        <w:pStyle w:val="ListParagraph"/>
        <w:numPr>
          <w:ilvl w:val="0"/>
          <w:numId w:val="39"/>
        </w:numPr>
        <w:rPr>
          <w:rFonts w:ascii="Arial" w:hAnsi="Arial" w:cs="Arial"/>
          <w:sz w:val="24"/>
          <w:szCs w:val="24"/>
        </w:rPr>
      </w:pPr>
      <w:r>
        <w:rPr>
          <w:rFonts w:ascii="Arial" w:hAnsi="Arial" w:cs="Arial"/>
          <w:sz w:val="24"/>
          <w:szCs w:val="24"/>
        </w:rPr>
        <w:t>Evaluation</w:t>
      </w:r>
      <w:r w:rsidR="007E2B23">
        <w:rPr>
          <w:rFonts w:ascii="Arial" w:hAnsi="Arial" w:cs="Arial"/>
          <w:sz w:val="24"/>
          <w:szCs w:val="24"/>
        </w:rPr>
        <w:t xml:space="preserve"> </w:t>
      </w:r>
    </w:p>
    <w:p w14:paraId="1E333CCA" w14:textId="77777777" w:rsidR="00F414E9" w:rsidRPr="002B7867" w:rsidRDefault="00F414E9" w:rsidP="00F414E9">
      <w:pPr>
        <w:rPr>
          <w:rFonts w:ascii="Arial" w:hAnsi="Arial" w:cs="Arial"/>
          <w:sz w:val="24"/>
          <w:szCs w:val="24"/>
        </w:rPr>
      </w:pPr>
    </w:p>
    <w:p w14:paraId="59510F97" w14:textId="213C0CC5" w:rsidR="0071321F" w:rsidRDefault="00F414E9" w:rsidP="00F414E9">
      <w:pPr>
        <w:rPr>
          <w:rFonts w:ascii="Arial" w:hAnsi="Arial" w:cs="Arial"/>
          <w:sz w:val="24"/>
          <w:szCs w:val="24"/>
        </w:rPr>
      </w:pPr>
      <w:r w:rsidRPr="002B7867">
        <w:rPr>
          <w:rFonts w:ascii="Arial" w:hAnsi="Arial" w:cs="Arial"/>
          <w:sz w:val="24"/>
          <w:szCs w:val="24"/>
        </w:rPr>
        <w:t xml:space="preserve">While the algorithm will be tested and configured </w:t>
      </w:r>
      <w:r w:rsidR="0071321F">
        <w:rPr>
          <w:rFonts w:ascii="Arial" w:hAnsi="Arial" w:cs="Arial"/>
          <w:sz w:val="24"/>
          <w:szCs w:val="24"/>
        </w:rPr>
        <w:t>for the agriculture conditions of</w:t>
      </w:r>
      <w:r w:rsidR="0071321F" w:rsidRPr="002B7867">
        <w:rPr>
          <w:rFonts w:ascii="Arial" w:hAnsi="Arial" w:cs="Arial"/>
          <w:sz w:val="24"/>
          <w:szCs w:val="24"/>
        </w:rPr>
        <w:t xml:space="preserve"> </w:t>
      </w:r>
      <w:r w:rsidRPr="002B7867">
        <w:rPr>
          <w:rFonts w:ascii="Arial" w:hAnsi="Arial" w:cs="Arial"/>
          <w:sz w:val="24"/>
          <w:szCs w:val="24"/>
        </w:rPr>
        <w:t xml:space="preserve">Atlantic Canada’ farms, the Farmer Companion will be available for everyone.  With small </w:t>
      </w:r>
      <w:r w:rsidR="00D90FC3" w:rsidRPr="002B7867">
        <w:rPr>
          <w:rFonts w:ascii="Arial" w:hAnsi="Arial" w:cs="Arial"/>
          <w:sz w:val="24"/>
          <w:szCs w:val="24"/>
        </w:rPr>
        <w:t>adjustments, the</w:t>
      </w:r>
      <w:r w:rsidRPr="002B7867">
        <w:rPr>
          <w:rFonts w:ascii="Arial" w:hAnsi="Arial" w:cs="Arial"/>
          <w:sz w:val="24"/>
          <w:szCs w:val="24"/>
        </w:rPr>
        <w:t xml:space="preserve"> algorithm could work in rain forests as well as deserts.</w:t>
      </w:r>
    </w:p>
    <w:p w14:paraId="2EAFC23D" w14:textId="232892D3" w:rsidR="00F414E9" w:rsidRPr="002B7867" w:rsidRDefault="00F414E9" w:rsidP="00F414E9">
      <w:pPr>
        <w:rPr>
          <w:rFonts w:ascii="Arial" w:hAnsi="Arial" w:cs="Arial"/>
          <w:sz w:val="24"/>
          <w:szCs w:val="24"/>
        </w:rPr>
      </w:pPr>
      <w:r w:rsidRPr="002B7867">
        <w:rPr>
          <w:rFonts w:ascii="Arial" w:hAnsi="Arial" w:cs="Arial"/>
          <w:sz w:val="24"/>
          <w:szCs w:val="24"/>
        </w:rPr>
        <w:t>The e product (Website and Mobile app) will be the same for all areas.</w:t>
      </w:r>
    </w:p>
    <w:p w14:paraId="27BB621F" w14:textId="77777777" w:rsidR="00F414E9" w:rsidRPr="002B7867" w:rsidRDefault="00F414E9" w:rsidP="00F414E9">
      <w:pPr>
        <w:rPr>
          <w:rFonts w:ascii="Arial" w:hAnsi="Arial" w:cs="Arial"/>
          <w:sz w:val="24"/>
          <w:szCs w:val="24"/>
        </w:rPr>
      </w:pPr>
    </w:p>
    <w:p w14:paraId="78E2E90A" w14:textId="14BFA578" w:rsidR="00CD4D39" w:rsidRPr="002B7867" w:rsidRDefault="00A40729" w:rsidP="00F414E9">
      <w:pPr>
        <w:pStyle w:val="NormalWeb"/>
        <w:rPr>
          <w:rFonts w:cs="Arial"/>
          <w:lang w:eastAsia="en-US"/>
        </w:rPr>
      </w:pPr>
      <w:r w:rsidRPr="002B7867">
        <w:rPr>
          <w:rFonts w:cs="Arial"/>
        </w:rPr>
        <w:lastRenderedPageBreak/>
        <w:t xml:space="preserve">Farmer Companion </w:t>
      </w:r>
      <w:r w:rsidR="00F414E9" w:rsidRPr="002B7867">
        <w:rPr>
          <w:rFonts w:cs="Arial"/>
        </w:rPr>
        <w:t xml:space="preserve">will benefit the farmers, small businesses, and in the </w:t>
      </w:r>
      <w:r w:rsidR="0071321F">
        <w:rPr>
          <w:rFonts w:cs="Arial"/>
        </w:rPr>
        <w:t>perspective</w:t>
      </w:r>
      <w:r w:rsidR="00F414E9" w:rsidRPr="002B7867">
        <w:rPr>
          <w:rFonts w:cs="Arial"/>
        </w:rPr>
        <w:t>, it will help decreas</w:t>
      </w:r>
      <w:r w:rsidR="0071321F">
        <w:rPr>
          <w:rFonts w:cs="Arial"/>
        </w:rPr>
        <w:t>ing</w:t>
      </w:r>
      <w:r w:rsidR="00F414E9" w:rsidRPr="002B7867">
        <w:rPr>
          <w:rFonts w:cs="Arial"/>
        </w:rPr>
        <w:t xml:space="preserve"> world hunger.</w:t>
      </w:r>
    </w:p>
    <w:p w14:paraId="35E6971F" w14:textId="77777777" w:rsidR="00F414E9" w:rsidRDefault="00F414E9" w:rsidP="00CD7C23">
      <w:pPr>
        <w:pStyle w:val="NormalWeb"/>
        <w:rPr>
          <w:rFonts w:cs="Arial"/>
          <w:lang w:eastAsia="en-US"/>
        </w:rPr>
      </w:pPr>
    </w:p>
    <w:p w14:paraId="6998D530" w14:textId="6080B87B" w:rsidR="00D43D91" w:rsidRPr="00BB04A0" w:rsidRDefault="00D43D91" w:rsidP="00CD7C23">
      <w:pPr>
        <w:pStyle w:val="NormalWeb"/>
        <w:rPr>
          <w:rFonts w:cs="Arial"/>
          <w:lang w:eastAsia="en-US"/>
        </w:rPr>
      </w:pPr>
      <w:r w:rsidRPr="00BB04A0">
        <w:rPr>
          <w:rFonts w:cs="Arial"/>
          <w:lang w:eastAsia="en-US"/>
        </w:rPr>
        <w:t xml:space="preserve">The </w:t>
      </w:r>
      <w:r w:rsidR="00D90FC3">
        <w:rPr>
          <w:rFonts w:cs="Arial"/>
          <w:lang w:eastAsia="en-US"/>
        </w:rPr>
        <w:t>initial</w:t>
      </w:r>
      <w:r w:rsidR="0071321F">
        <w:rPr>
          <w:rFonts w:cs="Arial"/>
          <w:lang w:eastAsia="en-US"/>
        </w:rPr>
        <w:t xml:space="preserve"> stage of the </w:t>
      </w:r>
      <w:r w:rsidRPr="00BB04A0">
        <w:rPr>
          <w:rFonts w:cs="Arial"/>
          <w:lang w:eastAsia="en-US"/>
        </w:rPr>
        <w:t xml:space="preserve">project will </w:t>
      </w:r>
      <w:r w:rsidR="0071321F">
        <w:rPr>
          <w:rFonts w:cs="Arial"/>
          <w:lang w:eastAsia="en-US"/>
        </w:rPr>
        <w:t>use</w:t>
      </w:r>
      <w:r w:rsidRPr="00BB04A0">
        <w:rPr>
          <w:rFonts w:cs="Arial"/>
          <w:lang w:eastAsia="en-US"/>
        </w:rPr>
        <w:t xml:space="preserve"> a Google Form </w:t>
      </w:r>
      <w:r w:rsidR="000A36A0">
        <w:rPr>
          <w:rFonts w:cs="Arial"/>
          <w:lang w:eastAsia="en-US"/>
        </w:rPr>
        <w:t>questionnaire</w:t>
      </w:r>
      <w:r w:rsidRPr="00BB04A0">
        <w:rPr>
          <w:rFonts w:cs="Arial"/>
          <w:lang w:eastAsia="en-US"/>
        </w:rPr>
        <w:t xml:space="preserve"> to be </w:t>
      </w:r>
      <w:r w:rsidR="00662251" w:rsidRPr="00BB04A0">
        <w:rPr>
          <w:rFonts w:cs="Arial"/>
          <w:lang w:eastAsia="en-US"/>
        </w:rPr>
        <w:t>distributed</w:t>
      </w:r>
      <w:r w:rsidRPr="00BB04A0">
        <w:rPr>
          <w:rFonts w:cs="Arial"/>
          <w:lang w:eastAsia="en-US"/>
        </w:rPr>
        <w:t xml:space="preserve"> to at least 100 farms in Atlantic Canada. This </w:t>
      </w:r>
      <w:r w:rsidR="000A36A0">
        <w:rPr>
          <w:rFonts w:cs="Arial"/>
          <w:lang w:eastAsia="en-US"/>
        </w:rPr>
        <w:t>questionnaire</w:t>
      </w:r>
      <w:r w:rsidR="000A36A0" w:rsidRPr="00BB04A0">
        <w:rPr>
          <w:rFonts w:cs="Arial"/>
          <w:lang w:eastAsia="en-US"/>
        </w:rPr>
        <w:t xml:space="preserve"> </w:t>
      </w:r>
      <w:r w:rsidRPr="00BB04A0">
        <w:rPr>
          <w:rFonts w:cs="Arial"/>
          <w:lang w:eastAsia="en-US"/>
        </w:rPr>
        <w:t>will be designed to understand how farmers use technology, how they farm and what would be the easiest and most cost-effective way to collect data from their farms.</w:t>
      </w:r>
    </w:p>
    <w:p w14:paraId="273789CD" w14:textId="681A4F79" w:rsidR="00D43D91" w:rsidRPr="00BB04A0" w:rsidRDefault="00D43D91" w:rsidP="00D43D91">
      <w:pPr>
        <w:pStyle w:val="NormalWeb"/>
        <w:rPr>
          <w:rFonts w:cs="Arial"/>
          <w:lang w:eastAsia="en-US"/>
        </w:rPr>
      </w:pPr>
      <w:r w:rsidRPr="00BB04A0">
        <w:rPr>
          <w:rFonts w:cs="Arial"/>
          <w:lang w:eastAsia="en-US"/>
        </w:rPr>
        <w:t>After that, a “</w:t>
      </w:r>
      <w:r w:rsidR="0071321F">
        <w:rPr>
          <w:rFonts w:cs="Arial"/>
          <w:lang w:eastAsia="en-US"/>
        </w:rPr>
        <w:t>human</w:t>
      </w:r>
      <w:r w:rsidRPr="00BB04A0">
        <w:rPr>
          <w:rFonts w:cs="Arial"/>
          <w:lang w:eastAsia="en-US"/>
        </w:rPr>
        <w:t>” data analysis will take place which will help with building the algorithm for analysing farming data.</w:t>
      </w:r>
    </w:p>
    <w:p w14:paraId="18AE3E83" w14:textId="5467CECA" w:rsidR="00D43D91" w:rsidRPr="00BB04A0" w:rsidRDefault="00D43D91" w:rsidP="00D43D91">
      <w:pPr>
        <w:pStyle w:val="NormalWeb"/>
        <w:rPr>
          <w:rFonts w:cs="Arial"/>
          <w:lang w:eastAsia="en-US"/>
        </w:rPr>
      </w:pPr>
      <w:r w:rsidRPr="00BB04A0">
        <w:rPr>
          <w:rFonts w:cs="Arial"/>
          <w:lang w:eastAsia="en-US"/>
        </w:rPr>
        <w:t>This algorithm will have a “goal” (</w:t>
      </w:r>
      <w:r w:rsidR="0071321F">
        <w:rPr>
          <w:rFonts w:cs="Arial"/>
          <w:lang w:eastAsia="en-US"/>
        </w:rPr>
        <w:t xml:space="preserve">a target state, </w:t>
      </w:r>
      <w:r w:rsidRPr="00BB04A0">
        <w:rPr>
          <w:rFonts w:cs="Arial"/>
          <w:lang w:eastAsia="en-US"/>
        </w:rPr>
        <w:t xml:space="preserve">which will be </w:t>
      </w:r>
      <w:r w:rsidR="0071321F">
        <w:rPr>
          <w:rFonts w:cs="Arial"/>
          <w:lang w:eastAsia="en-US"/>
        </w:rPr>
        <w:t>derived</w:t>
      </w:r>
      <w:r w:rsidR="0071321F" w:rsidRPr="00BB04A0">
        <w:rPr>
          <w:rFonts w:cs="Arial"/>
          <w:lang w:eastAsia="en-US"/>
        </w:rPr>
        <w:t xml:space="preserve"> </w:t>
      </w:r>
      <w:r w:rsidRPr="00BB04A0">
        <w:rPr>
          <w:rFonts w:cs="Arial"/>
          <w:lang w:eastAsia="en-US"/>
        </w:rPr>
        <w:t xml:space="preserve">from the </w:t>
      </w:r>
      <w:r w:rsidR="000A36A0">
        <w:rPr>
          <w:rFonts w:cs="Arial"/>
          <w:lang w:eastAsia="en-US"/>
        </w:rPr>
        <w:t>questionnaire</w:t>
      </w:r>
      <w:r w:rsidRPr="00BB04A0">
        <w:rPr>
          <w:rFonts w:cs="Arial"/>
          <w:lang w:eastAsia="en-US"/>
        </w:rPr>
        <w:t>) and a “starting point” which will constantly change, dependent upon the data that was fed to the software.</w:t>
      </w:r>
    </w:p>
    <w:p w14:paraId="6FA0F48A" w14:textId="7CF0065B" w:rsidR="00CD7C23" w:rsidRPr="00BB04A0" w:rsidRDefault="00AB653A" w:rsidP="00D43D91">
      <w:pPr>
        <w:pStyle w:val="NormalWeb"/>
        <w:rPr>
          <w:lang w:eastAsia="en-US"/>
        </w:rPr>
      </w:pPr>
      <w:r w:rsidRPr="00BB04A0">
        <w:rPr>
          <w:rFonts w:cs="Arial"/>
          <w:lang w:eastAsia="en-US"/>
        </w:rPr>
        <w:t>Analysi</w:t>
      </w:r>
      <w:r>
        <w:rPr>
          <w:rFonts w:cs="Arial"/>
          <w:lang w:eastAsia="en-US"/>
        </w:rPr>
        <w:t>s</w:t>
      </w:r>
      <w:r w:rsidRPr="00BB04A0">
        <w:rPr>
          <w:rFonts w:cs="Arial"/>
          <w:lang w:eastAsia="en-US"/>
        </w:rPr>
        <w:t xml:space="preserve"> </w:t>
      </w:r>
      <w:r>
        <w:rPr>
          <w:rFonts w:cs="Arial"/>
          <w:lang w:eastAsia="en-US"/>
        </w:rPr>
        <w:t xml:space="preserve">of </w:t>
      </w:r>
      <w:r w:rsidR="00D43D91" w:rsidRPr="00BB04A0">
        <w:rPr>
          <w:rFonts w:cs="Arial"/>
          <w:lang w:eastAsia="en-US"/>
        </w:rPr>
        <w:t xml:space="preserve">the </w:t>
      </w:r>
      <w:r>
        <w:rPr>
          <w:rFonts w:cs="Arial"/>
          <w:lang w:eastAsia="en-US"/>
        </w:rPr>
        <w:t xml:space="preserve">supplied </w:t>
      </w:r>
      <w:r w:rsidR="00D43D91" w:rsidRPr="00BB04A0">
        <w:rPr>
          <w:rFonts w:cs="Arial"/>
          <w:lang w:eastAsia="en-US"/>
        </w:rPr>
        <w:t xml:space="preserve">data will produce a report </w:t>
      </w:r>
      <w:r>
        <w:rPr>
          <w:rFonts w:cs="Arial"/>
          <w:lang w:eastAsia="en-US"/>
        </w:rPr>
        <w:t xml:space="preserve">consisting </w:t>
      </w:r>
      <w:r w:rsidR="00D43D91" w:rsidRPr="00BB04A0">
        <w:rPr>
          <w:rFonts w:cs="Arial"/>
          <w:lang w:eastAsia="en-US"/>
        </w:rPr>
        <w:t>of simple steps</w:t>
      </w:r>
      <w:r w:rsidR="00A40729">
        <w:rPr>
          <w:rFonts w:cs="Arial"/>
          <w:lang w:eastAsia="en-US"/>
        </w:rPr>
        <w:t xml:space="preserve"> (displayed </w:t>
      </w:r>
      <w:r>
        <w:rPr>
          <w:rFonts w:cs="Arial"/>
          <w:lang w:eastAsia="en-US"/>
        </w:rPr>
        <w:t xml:space="preserve">via </w:t>
      </w:r>
      <w:r w:rsidR="00A40729">
        <w:rPr>
          <w:rFonts w:cs="Arial"/>
          <w:lang w:eastAsia="en-US"/>
        </w:rPr>
        <w:t>the web application)</w:t>
      </w:r>
      <w:r w:rsidR="00D43D91" w:rsidRPr="00BB04A0">
        <w:rPr>
          <w:rFonts w:cs="Arial"/>
          <w:lang w:eastAsia="en-US"/>
        </w:rPr>
        <w:t xml:space="preserve"> that can be taken in order to increase productivity and decrease cost</w:t>
      </w:r>
      <w:r w:rsidR="00A40729">
        <w:rPr>
          <w:rFonts w:cs="Arial"/>
          <w:lang w:eastAsia="en-US"/>
        </w:rPr>
        <w:t>.  Simple examples are “water</w:t>
      </w:r>
      <w:r w:rsidR="00D43D91" w:rsidRPr="00BB04A0">
        <w:rPr>
          <w:rFonts w:cs="Arial"/>
          <w:lang w:eastAsia="en-US"/>
        </w:rPr>
        <w:t xml:space="preserve"> </w:t>
      </w:r>
      <w:r w:rsidR="00A63C11" w:rsidRPr="00BB04A0">
        <w:rPr>
          <w:rFonts w:cs="Arial"/>
          <w:lang w:eastAsia="en-US"/>
        </w:rPr>
        <w:t>harvests</w:t>
      </w:r>
      <w:r w:rsidR="00D43D91" w:rsidRPr="00BB04A0">
        <w:rPr>
          <w:rFonts w:cs="Arial"/>
          <w:lang w:eastAsia="en-US"/>
        </w:rPr>
        <w:t xml:space="preserve"> during the night” if water bill is too high, or “reduce/increase land size” assuming the ideal rate between land-size/harvest/expenses has not been reached.</w:t>
      </w:r>
    </w:p>
    <w:p w14:paraId="0CD240E1" w14:textId="77777777" w:rsidR="00CD7C23" w:rsidRPr="00BB04A0" w:rsidRDefault="00CD7C23" w:rsidP="00CD7C23">
      <w:pPr>
        <w:pStyle w:val="NormalWeb"/>
        <w:tabs>
          <w:tab w:val="left" w:pos="8080"/>
        </w:tabs>
        <w:rPr>
          <w:b/>
          <w:bCs/>
          <w:lang w:eastAsia="en-US"/>
        </w:rPr>
      </w:pPr>
    </w:p>
    <w:p w14:paraId="790FBD32" w14:textId="77777777" w:rsidR="00662251" w:rsidRPr="00BB04A0" w:rsidRDefault="005E4384" w:rsidP="00DF5D0E">
      <w:pPr>
        <w:pStyle w:val="NormalWeb"/>
        <w:tabs>
          <w:tab w:val="left" w:pos="8080"/>
        </w:tabs>
        <w:rPr>
          <w:b/>
          <w:bCs/>
          <w:lang w:eastAsia="en-US"/>
        </w:rPr>
      </w:pPr>
      <w:r w:rsidRPr="00BB04A0">
        <w:rPr>
          <w:b/>
          <w:bCs/>
          <w:lang w:eastAsia="en-US"/>
        </w:rPr>
        <w:t xml:space="preserve">Literature Survey / Resources’ List: </w:t>
      </w:r>
    </w:p>
    <w:p w14:paraId="6BDA0F9D" w14:textId="7D1C8DDF" w:rsidR="00662251" w:rsidRPr="00BC3533" w:rsidRDefault="00662251" w:rsidP="00BC3533">
      <w:pPr>
        <w:pStyle w:val="NormalWeb"/>
        <w:tabs>
          <w:tab w:val="left" w:pos="8080"/>
        </w:tabs>
        <w:rPr>
          <w:sz w:val="22"/>
          <w:szCs w:val="22"/>
          <w:lang w:eastAsia="en-US"/>
        </w:rPr>
      </w:pPr>
      <w:r w:rsidRPr="00BC3533">
        <w:rPr>
          <w:sz w:val="22"/>
          <w:szCs w:val="22"/>
          <w:lang w:eastAsia="en-US"/>
        </w:rPr>
        <w:t>Aiello, LC 2011, 'The Origins of Agriculture: New Data, New Ideas', Current Anthropology, pp. S161-S162.</w:t>
      </w:r>
    </w:p>
    <w:p w14:paraId="4B7B9920" w14:textId="77777777" w:rsidR="00BC3533" w:rsidRPr="00BC3533" w:rsidRDefault="00BC3533" w:rsidP="00BC3533">
      <w:pPr>
        <w:pStyle w:val="NormalWeb"/>
        <w:tabs>
          <w:tab w:val="left" w:pos="8080"/>
        </w:tabs>
        <w:rPr>
          <w:sz w:val="22"/>
          <w:szCs w:val="22"/>
          <w:lang w:eastAsia="en-US"/>
        </w:rPr>
      </w:pPr>
    </w:p>
    <w:p w14:paraId="2795DBF8" w14:textId="78074E30" w:rsidR="00662251" w:rsidRPr="00BC3533" w:rsidRDefault="00662251" w:rsidP="00BC3533">
      <w:pPr>
        <w:pStyle w:val="NormalWeb"/>
        <w:tabs>
          <w:tab w:val="left" w:pos="8080"/>
        </w:tabs>
        <w:rPr>
          <w:sz w:val="22"/>
          <w:szCs w:val="22"/>
          <w:lang w:eastAsia="en-US"/>
        </w:rPr>
      </w:pPr>
      <w:r w:rsidRPr="00BC3533">
        <w:rPr>
          <w:sz w:val="22"/>
          <w:szCs w:val="22"/>
          <w:lang w:eastAsia="en-US"/>
        </w:rPr>
        <w:t xml:space="preserve">Canisius, F, Turral, H, &amp; Molden, D 2007, 'Fourier analysis of historical NOAA time series data to estimate bimodal agriculture', International Journal </w:t>
      </w:r>
      <w:r w:rsidR="00BC3533" w:rsidRPr="00BC3533">
        <w:rPr>
          <w:sz w:val="22"/>
          <w:szCs w:val="22"/>
          <w:lang w:eastAsia="en-US"/>
        </w:rPr>
        <w:t>of</w:t>
      </w:r>
      <w:r w:rsidRPr="00BC3533">
        <w:rPr>
          <w:sz w:val="22"/>
          <w:szCs w:val="22"/>
          <w:lang w:eastAsia="en-US"/>
        </w:rPr>
        <w:t xml:space="preserve"> Remote Sensing, 28, 24, pp. 5503-5522.</w:t>
      </w:r>
    </w:p>
    <w:p w14:paraId="397BBF1C" w14:textId="77777777" w:rsidR="00BC3533" w:rsidRPr="00BC3533" w:rsidRDefault="00BC3533" w:rsidP="00BC3533">
      <w:pPr>
        <w:pStyle w:val="NormalWeb"/>
        <w:tabs>
          <w:tab w:val="left" w:pos="8080"/>
        </w:tabs>
        <w:rPr>
          <w:sz w:val="22"/>
          <w:szCs w:val="22"/>
          <w:lang w:eastAsia="en-US"/>
        </w:rPr>
      </w:pPr>
    </w:p>
    <w:p w14:paraId="3B247C28" w14:textId="77777777" w:rsidR="00662251" w:rsidRPr="00BC3533" w:rsidRDefault="00662251" w:rsidP="00BC3533">
      <w:pPr>
        <w:pStyle w:val="NormalWeb"/>
        <w:tabs>
          <w:tab w:val="left" w:pos="8080"/>
        </w:tabs>
        <w:rPr>
          <w:sz w:val="22"/>
          <w:szCs w:val="22"/>
          <w:lang w:eastAsia="en-US"/>
        </w:rPr>
      </w:pPr>
      <w:r w:rsidRPr="00BC3533">
        <w:rPr>
          <w:sz w:val="22"/>
          <w:szCs w:val="22"/>
          <w:lang w:eastAsia="en-US"/>
        </w:rPr>
        <w:t>Fuller, D, Willcox, G, &amp; Allaby, R 2011, 'Cultivation and domestication had multiple origins: arguments against the core area hypothesis for the origins of agriculture in the Near East', World Archaeology, 43, 4, pp. 628-652.</w:t>
      </w:r>
    </w:p>
    <w:p w14:paraId="454CEDBD" w14:textId="77777777" w:rsidR="00BC3533" w:rsidRPr="00BC3533" w:rsidRDefault="00BC3533" w:rsidP="00BC3533">
      <w:pPr>
        <w:pStyle w:val="NormalWeb"/>
        <w:tabs>
          <w:tab w:val="left" w:pos="8080"/>
        </w:tabs>
        <w:rPr>
          <w:sz w:val="22"/>
          <w:szCs w:val="22"/>
          <w:lang w:eastAsia="en-US"/>
        </w:rPr>
      </w:pPr>
    </w:p>
    <w:p w14:paraId="01BBD3D1" w14:textId="33494653" w:rsidR="00662251" w:rsidRPr="00BC3533" w:rsidRDefault="00662251" w:rsidP="00BC3533">
      <w:pPr>
        <w:pStyle w:val="NormalWeb"/>
        <w:tabs>
          <w:tab w:val="left" w:pos="8080"/>
        </w:tabs>
        <w:rPr>
          <w:sz w:val="22"/>
          <w:szCs w:val="22"/>
          <w:lang w:eastAsia="en-US"/>
        </w:rPr>
      </w:pPr>
      <w:r w:rsidRPr="00BC3533">
        <w:rPr>
          <w:sz w:val="22"/>
          <w:szCs w:val="22"/>
          <w:lang w:eastAsia="en-US"/>
        </w:rPr>
        <w:t>Galt, RE 2013, 'The Moral Economy Is a Double-edged Sword: Explaining Farmers' Earnings and Self-exploitation in Community-Supported Agriculture', Economic Geography, 89, 4, pp. 341-365.</w:t>
      </w:r>
    </w:p>
    <w:p w14:paraId="1D1BAFC0" w14:textId="77777777" w:rsidR="00BC3533" w:rsidRPr="00BC3533" w:rsidRDefault="00BC3533" w:rsidP="00BC3533">
      <w:pPr>
        <w:pStyle w:val="NormalWeb"/>
        <w:tabs>
          <w:tab w:val="left" w:pos="8080"/>
        </w:tabs>
        <w:rPr>
          <w:sz w:val="22"/>
          <w:szCs w:val="22"/>
          <w:lang w:eastAsia="en-US"/>
        </w:rPr>
      </w:pPr>
    </w:p>
    <w:p w14:paraId="1DB99EC4" w14:textId="77777777" w:rsidR="00662251" w:rsidRPr="00BC3533" w:rsidRDefault="00662251" w:rsidP="00BC3533">
      <w:pPr>
        <w:pStyle w:val="NormalWeb"/>
        <w:tabs>
          <w:tab w:val="left" w:pos="8080"/>
        </w:tabs>
        <w:rPr>
          <w:sz w:val="22"/>
          <w:szCs w:val="22"/>
          <w:lang w:eastAsia="en-US"/>
        </w:rPr>
      </w:pPr>
      <w:r w:rsidRPr="00BC3533">
        <w:rPr>
          <w:sz w:val="22"/>
          <w:szCs w:val="22"/>
          <w:lang w:eastAsia="en-US"/>
        </w:rPr>
        <w:t>Zhijun, Z 2011, 'New Archaeobotanic Data for the Study of the Origins of Agriculture in China', Current Anthropology, pp. S295-S306.</w:t>
      </w:r>
    </w:p>
    <w:p w14:paraId="09C51EE2" w14:textId="77777777" w:rsidR="006F3161" w:rsidRPr="00BB04A0" w:rsidRDefault="006F3161">
      <w:pPr>
        <w:pStyle w:val="NormalWeb"/>
        <w:rPr>
          <w:rFonts w:cs="Arial"/>
          <w:lang w:eastAsia="en-US"/>
        </w:rPr>
      </w:pPr>
    </w:p>
    <w:p w14:paraId="6A3E8549" w14:textId="77777777" w:rsidR="005C5A3F" w:rsidRPr="00BB04A0" w:rsidRDefault="005C5A3F">
      <w:pPr>
        <w:pStyle w:val="NormalWeb"/>
        <w:rPr>
          <w:rFonts w:cs="Arial"/>
          <w:lang w:eastAsia="en-US"/>
        </w:rPr>
      </w:pPr>
    </w:p>
    <w:p w14:paraId="7B8C42C4" w14:textId="77777777" w:rsidR="005C5A3F" w:rsidRPr="00BB04A0" w:rsidRDefault="005E4384" w:rsidP="005C5A3F">
      <w:pPr>
        <w:pStyle w:val="NormalWeb"/>
        <w:rPr>
          <w:rFonts w:cs="Arial"/>
          <w:b/>
          <w:bCs/>
          <w:lang w:eastAsia="en-US"/>
        </w:rPr>
      </w:pPr>
      <w:r w:rsidRPr="00BB04A0">
        <w:rPr>
          <w:rFonts w:cs="Arial"/>
          <w:b/>
          <w:bCs/>
          <w:lang w:eastAsia="en-US"/>
        </w:rPr>
        <w:t xml:space="preserve">Scholarly Contributions of the Project </w:t>
      </w:r>
    </w:p>
    <w:p w14:paraId="4EEA6611" w14:textId="0B440C6E" w:rsidR="001B73EB" w:rsidRPr="00BB04A0" w:rsidRDefault="001B73EB" w:rsidP="001B73EB">
      <w:pPr>
        <w:pStyle w:val="NormalWeb"/>
        <w:rPr>
          <w:rFonts w:cs="Arial"/>
          <w:lang w:eastAsia="en-US"/>
        </w:rPr>
      </w:pPr>
      <w:r w:rsidRPr="00BB04A0">
        <w:rPr>
          <w:rFonts w:cs="Arial"/>
          <w:lang w:eastAsia="en-US"/>
        </w:rPr>
        <w:t xml:space="preserve">The </w:t>
      </w:r>
      <w:r w:rsidR="00F244B6">
        <w:rPr>
          <w:rFonts w:cs="Arial"/>
          <w:lang w:eastAsia="en-US"/>
        </w:rPr>
        <w:t xml:space="preserve">project will propose a solution for </w:t>
      </w:r>
      <w:r w:rsidRPr="00BB04A0">
        <w:rPr>
          <w:rFonts w:cs="Arial"/>
          <w:lang w:eastAsia="en-US"/>
        </w:rPr>
        <w:t xml:space="preserve">farming field </w:t>
      </w:r>
      <w:r w:rsidR="00F244B6">
        <w:rPr>
          <w:rFonts w:cs="Arial"/>
          <w:lang w:eastAsia="en-US"/>
        </w:rPr>
        <w:t xml:space="preserve">to provide tools to </w:t>
      </w:r>
      <w:r w:rsidRPr="00BB04A0">
        <w:rPr>
          <w:rFonts w:cs="Arial"/>
          <w:lang w:eastAsia="en-US"/>
        </w:rPr>
        <w:t xml:space="preserve">small and low budgeted farmers </w:t>
      </w:r>
      <w:r w:rsidR="00F244B6">
        <w:rPr>
          <w:rFonts w:cs="Arial"/>
          <w:lang w:eastAsia="en-US"/>
        </w:rPr>
        <w:t xml:space="preserve">to slightly decrease benefits </w:t>
      </w:r>
      <w:r w:rsidR="008B3FCD">
        <w:rPr>
          <w:rFonts w:cs="Arial"/>
          <w:lang w:eastAsia="en-US"/>
        </w:rPr>
        <w:t>by</w:t>
      </w:r>
      <w:r w:rsidR="00F244B6" w:rsidRPr="00BB04A0">
        <w:rPr>
          <w:rFonts w:cs="Arial"/>
          <w:lang w:eastAsia="en-US"/>
        </w:rPr>
        <w:t xml:space="preserve"> big companies tak</w:t>
      </w:r>
      <w:r w:rsidR="008B3FCD">
        <w:rPr>
          <w:rFonts w:cs="Arial"/>
          <w:lang w:eastAsia="en-US"/>
        </w:rPr>
        <w:t>ing</w:t>
      </w:r>
      <w:r w:rsidR="00F244B6" w:rsidRPr="00BB04A0">
        <w:rPr>
          <w:rFonts w:cs="Arial"/>
          <w:lang w:eastAsia="en-US"/>
        </w:rPr>
        <w:t xml:space="preserve"> advantage of technology</w:t>
      </w:r>
      <w:r w:rsidRPr="00BB04A0">
        <w:rPr>
          <w:rFonts w:cs="Arial"/>
          <w:lang w:eastAsia="en-US"/>
        </w:rPr>
        <w:t xml:space="preserve">.  </w:t>
      </w:r>
      <w:r w:rsidR="008B3FCD" w:rsidRPr="00BB04A0">
        <w:rPr>
          <w:rFonts w:cs="Arial"/>
          <w:lang w:eastAsia="en-US"/>
        </w:rPr>
        <w:t xml:space="preserve">The original aspect is to perform complex and dynamic analysis from different sources and be able to produce a step by step guide for improvement. </w:t>
      </w:r>
      <w:r w:rsidRPr="00BB04A0">
        <w:rPr>
          <w:rFonts w:cs="Arial"/>
          <w:lang w:eastAsia="en-US"/>
        </w:rPr>
        <w:t xml:space="preserve">Ideally, </w:t>
      </w:r>
      <w:r w:rsidR="008B3FCD">
        <w:rPr>
          <w:rFonts w:cs="Arial"/>
          <w:lang w:eastAsia="en-US"/>
        </w:rPr>
        <w:t>the proposed</w:t>
      </w:r>
      <w:r w:rsidR="008B3FCD" w:rsidRPr="00BB04A0">
        <w:rPr>
          <w:rFonts w:cs="Arial"/>
          <w:lang w:eastAsia="en-US"/>
        </w:rPr>
        <w:t xml:space="preserve"> </w:t>
      </w:r>
      <w:r w:rsidRPr="00BB04A0">
        <w:rPr>
          <w:rFonts w:cs="Arial"/>
          <w:lang w:eastAsia="en-US"/>
        </w:rPr>
        <w:t>solution will provide a competitive advantage for small farmers.</w:t>
      </w:r>
    </w:p>
    <w:p w14:paraId="115A869A" w14:textId="77777777" w:rsidR="001B73EB" w:rsidRPr="00BB04A0" w:rsidRDefault="001B73EB" w:rsidP="001B73EB">
      <w:pPr>
        <w:pStyle w:val="NormalWeb"/>
        <w:rPr>
          <w:rFonts w:cs="Arial"/>
          <w:lang w:eastAsia="en-US"/>
        </w:rPr>
      </w:pPr>
    </w:p>
    <w:p w14:paraId="401293BF" w14:textId="7428D787" w:rsidR="00D90FC3" w:rsidRDefault="00D90FC3" w:rsidP="001B73EB">
      <w:pPr>
        <w:pStyle w:val="NormalWeb"/>
        <w:rPr>
          <w:lang w:eastAsia="en-US"/>
        </w:rPr>
      </w:pPr>
    </w:p>
    <w:p w14:paraId="1665C08A" w14:textId="2403F92E" w:rsidR="0018543A" w:rsidRPr="00BB04A0" w:rsidRDefault="00D90FC3" w:rsidP="0018543A">
      <w:pPr>
        <w:pStyle w:val="NormalWeb"/>
        <w:rPr>
          <w:lang w:eastAsia="en-US"/>
        </w:rPr>
      </w:pPr>
      <w:r>
        <w:rPr>
          <w:lang w:eastAsia="en-US"/>
        </w:rPr>
        <w:t xml:space="preserve">The project will be analysing the problems farmers face on a daily bases, their crops and production </w:t>
      </w:r>
      <w:r w:rsidR="0018543A">
        <w:rPr>
          <w:lang w:eastAsia="en-US"/>
        </w:rPr>
        <w:t xml:space="preserve">and will offer better alternatives to some of their actions, or additional steps to take in order to maximize efficiency. </w:t>
      </w:r>
    </w:p>
    <w:p w14:paraId="34B32CE6" w14:textId="77777777" w:rsidR="005E4384" w:rsidRPr="00BB04A0" w:rsidRDefault="001B73EB" w:rsidP="001B73EB">
      <w:pPr>
        <w:pStyle w:val="NormalWeb"/>
        <w:rPr>
          <w:rFonts w:cs="Arial"/>
          <w:b/>
          <w:bCs/>
          <w:lang w:eastAsia="en-US"/>
        </w:rPr>
      </w:pPr>
      <w:r w:rsidRPr="00BB04A0">
        <w:rPr>
          <w:rFonts w:cs="Arial"/>
          <w:b/>
          <w:bCs/>
          <w:lang w:eastAsia="en-US"/>
        </w:rPr>
        <w:lastRenderedPageBreak/>
        <w:t xml:space="preserve"> </w:t>
      </w:r>
    </w:p>
    <w:p w14:paraId="58CE51F7" w14:textId="77777777" w:rsidR="001B73EB" w:rsidRPr="00BB04A0" w:rsidRDefault="001B73EB">
      <w:pPr>
        <w:pStyle w:val="NormalWeb"/>
        <w:rPr>
          <w:rFonts w:cs="Arial"/>
          <w:b/>
          <w:bCs/>
          <w:lang w:eastAsia="en-US"/>
        </w:rPr>
      </w:pPr>
    </w:p>
    <w:p w14:paraId="34653E57" w14:textId="258EDBC4" w:rsidR="00BF131F" w:rsidRDefault="005E4384" w:rsidP="0018543A">
      <w:pPr>
        <w:pStyle w:val="NormalWeb"/>
        <w:rPr>
          <w:rFonts w:cs="Arial"/>
        </w:rPr>
      </w:pPr>
      <w:commentRangeStart w:id="0"/>
      <w:r w:rsidRPr="00BB04A0">
        <w:rPr>
          <w:rFonts w:cs="Arial"/>
          <w:b/>
          <w:bCs/>
          <w:lang w:eastAsia="en-US"/>
        </w:rPr>
        <w:t>Description of the Deliverables</w:t>
      </w:r>
      <w:r w:rsidR="00A40729" w:rsidRPr="00BB04A0">
        <w:rPr>
          <w:rFonts w:cs="Arial"/>
          <w:b/>
          <w:bCs/>
          <w:lang w:eastAsia="en-US"/>
        </w:rPr>
        <w:t xml:space="preserve">: </w:t>
      </w:r>
      <w:r w:rsidR="00F76721" w:rsidRPr="00BB04A0">
        <w:rPr>
          <w:rFonts w:cs="Arial"/>
          <w:b/>
          <w:bCs/>
          <w:lang w:eastAsia="en-US"/>
        </w:rPr>
        <w:br/>
      </w:r>
      <w:commentRangeEnd w:id="0"/>
      <w:r w:rsidR="00AB653A">
        <w:rPr>
          <w:rStyle w:val="CommentReference"/>
          <w:rFonts w:ascii="Times New Roman" w:hAnsi="Times New Roman"/>
        </w:rPr>
        <w:commentReference w:id="0"/>
      </w:r>
    </w:p>
    <w:p w14:paraId="14ECB9DF" w14:textId="54B8A550" w:rsidR="0018543A" w:rsidRDefault="0018543A" w:rsidP="0018543A">
      <w:pPr>
        <w:pStyle w:val="NormalWeb"/>
        <w:rPr>
          <w:rFonts w:cs="Arial"/>
        </w:rPr>
      </w:pPr>
      <w:r w:rsidRPr="0018543A">
        <w:rPr>
          <w:rFonts w:cs="Arial"/>
        </w:rPr>
        <w:t>The pro</w:t>
      </w:r>
      <w:r>
        <w:rPr>
          <w:rFonts w:cs="Arial"/>
        </w:rPr>
        <w:t>ject work will  involve gathering a lot of data on the current process of agriculture in the Maritimes, their costs, profits, and their actions.</w:t>
      </w:r>
    </w:p>
    <w:p w14:paraId="5551425E" w14:textId="7F3208FE" w:rsidR="0018543A" w:rsidRDefault="0018543A" w:rsidP="0018543A">
      <w:pPr>
        <w:pStyle w:val="NormalWeb"/>
        <w:rPr>
          <w:rFonts w:cs="Arial"/>
        </w:rPr>
      </w:pPr>
      <w:r>
        <w:rPr>
          <w:rFonts w:cs="Arial"/>
        </w:rPr>
        <w:t>Key deliverables for the project will include:</w:t>
      </w:r>
    </w:p>
    <w:p w14:paraId="245E9A79" w14:textId="77777777" w:rsidR="0018543A" w:rsidRPr="00AA7A37" w:rsidRDefault="0018543A" w:rsidP="0018543A">
      <w:pPr>
        <w:pStyle w:val="NormalWeb"/>
        <w:numPr>
          <w:ilvl w:val="0"/>
          <w:numId w:val="39"/>
        </w:numPr>
        <w:rPr>
          <w:rFonts w:cs="Arial"/>
          <w:lang w:eastAsia="en-US"/>
        </w:rPr>
      </w:pPr>
      <w:r w:rsidRPr="00AA7A37">
        <w:rPr>
          <w:rFonts w:cs="Arial"/>
          <w:lang w:eastAsia="en-US"/>
        </w:rPr>
        <w:t>Literature overview and analysis</w:t>
      </w:r>
    </w:p>
    <w:p w14:paraId="3D900763" w14:textId="4B3655F1" w:rsidR="0018543A" w:rsidRDefault="0018543A" w:rsidP="0018543A">
      <w:pPr>
        <w:pStyle w:val="NormalWeb"/>
        <w:numPr>
          <w:ilvl w:val="0"/>
          <w:numId w:val="39"/>
        </w:numPr>
        <w:rPr>
          <w:rFonts w:cs="Arial"/>
        </w:rPr>
      </w:pPr>
      <w:r>
        <w:rPr>
          <w:rFonts w:cs="Arial"/>
        </w:rPr>
        <w:t>Design and implementation of the algorithms</w:t>
      </w:r>
    </w:p>
    <w:p w14:paraId="16110D2C" w14:textId="2A2C9A87" w:rsidR="0018543A" w:rsidRDefault="0018543A" w:rsidP="0018543A">
      <w:pPr>
        <w:pStyle w:val="NormalWeb"/>
        <w:numPr>
          <w:ilvl w:val="0"/>
          <w:numId w:val="39"/>
        </w:numPr>
        <w:rPr>
          <w:rFonts w:cs="Arial"/>
        </w:rPr>
      </w:pPr>
      <w:r>
        <w:rPr>
          <w:rFonts w:cs="Arial"/>
        </w:rPr>
        <w:t>Design of the web application</w:t>
      </w:r>
    </w:p>
    <w:p w14:paraId="0C30EB16" w14:textId="23FDDB97" w:rsidR="0018543A" w:rsidRPr="0018543A" w:rsidRDefault="0018543A" w:rsidP="0018543A">
      <w:pPr>
        <w:pStyle w:val="NormalWeb"/>
        <w:numPr>
          <w:ilvl w:val="0"/>
          <w:numId w:val="39"/>
        </w:numPr>
        <w:rPr>
          <w:rFonts w:cs="Arial"/>
        </w:rPr>
      </w:pPr>
      <w:r>
        <w:rPr>
          <w:rFonts w:cs="Arial"/>
        </w:rPr>
        <w:t xml:space="preserve">A small-scale </w:t>
      </w:r>
      <w:r w:rsidR="00F244B6">
        <w:rPr>
          <w:rFonts w:cs="Arial"/>
        </w:rPr>
        <w:t xml:space="preserve">prototype </w:t>
      </w:r>
      <w:r>
        <w:rPr>
          <w:rFonts w:cs="Arial"/>
        </w:rPr>
        <w:t>web application to enable the full process starting at additional data collection and aggregation, and ending with an actions analysis and “recommended steps”</w:t>
      </w:r>
    </w:p>
    <w:p w14:paraId="5D151D81" w14:textId="77777777" w:rsidR="00F76721" w:rsidRPr="00BB04A0" w:rsidRDefault="00F76721" w:rsidP="00F76721">
      <w:pPr>
        <w:pStyle w:val="NormalWeb"/>
        <w:rPr>
          <w:rFonts w:cs="Arial"/>
          <w:lang w:eastAsia="en-US"/>
        </w:rPr>
      </w:pPr>
    </w:p>
    <w:p w14:paraId="0E19C318" w14:textId="4DF93065" w:rsidR="005E4384" w:rsidRDefault="005E4384" w:rsidP="00453289">
      <w:pPr>
        <w:pStyle w:val="NormalWeb"/>
        <w:rPr>
          <w:lang w:eastAsia="en-US"/>
        </w:rPr>
      </w:pPr>
      <w:r w:rsidRPr="00BB04A0">
        <w:rPr>
          <w:rFonts w:cs="Arial"/>
          <w:b/>
          <w:bCs/>
          <w:lang w:eastAsia="en-US"/>
        </w:rPr>
        <w:t xml:space="preserve">Evaluation Criteria: </w:t>
      </w:r>
      <w:r w:rsidR="006A2378" w:rsidRPr="00BB04A0">
        <w:rPr>
          <w:rFonts w:cs="Arial"/>
          <w:b/>
          <w:bCs/>
          <w:lang w:eastAsia="en-US"/>
        </w:rPr>
        <w:br/>
      </w:r>
      <w:r w:rsidR="00453289" w:rsidRPr="00BB04A0">
        <w:rPr>
          <w:lang w:eastAsia="en-US"/>
        </w:rPr>
        <w:t xml:space="preserve">The </w:t>
      </w:r>
      <w:r w:rsidR="00F414E9">
        <w:rPr>
          <w:lang w:eastAsia="en-US"/>
        </w:rPr>
        <w:t>Farmer Companion</w:t>
      </w:r>
      <w:r w:rsidR="00453289" w:rsidRPr="00BB04A0">
        <w:rPr>
          <w:lang w:eastAsia="en-US"/>
        </w:rPr>
        <w:t xml:space="preserve"> could be evaluated by people of both the IT industry and farmers across the Maritimes. A successful solution (if possible) will be farmers recognizing the validity of the reports that were </w:t>
      </w:r>
      <w:r w:rsidR="00A63C11" w:rsidRPr="00BB04A0">
        <w:rPr>
          <w:lang w:eastAsia="en-US"/>
        </w:rPr>
        <w:t>generated</w:t>
      </w:r>
      <w:r w:rsidR="00A63C11">
        <w:rPr>
          <w:lang w:eastAsia="en-US"/>
        </w:rPr>
        <w:t xml:space="preserve"> and</w:t>
      </w:r>
      <w:r w:rsidR="00453289" w:rsidRPr="00BB04A0">
        <w:rPr>
          <w:lang w:eastAsia="en-US"/>
        </w:rPr>
        <w:t xml:space="preserve"> implementing them.</w:t>
      </w:r>
    </w:p>
    <w:p w14:paraId="6BC27A04" w14:textId="1ECFD7CD" w:rsidR="00AB653A" w:rsidRDefault="00AB653A" w:rsidP="00453289">
      <w:pPr>
        <w:pStyle w:val="NormalWeb"/>
        <w:rPr>
          <w:lang w:eastAsia="en-US"/>
        </w:rPr>
      </w:pPr>
    </w:p>
    <w:p w14:paraId="2696A020" w14:textId="3A195A72" w:rsidR="00AB653A" w:rsidRPr="00BB04A0" w:rsidRDefault="00AB653A" w:rsidP="00453289">
      <w:pPr>
        <w:pStyle w:val="NormalWeb"/>
        <w:rPr>
          <w:lang w:eastAsia="en-US"/>
        </w:rPr>
      </w:pPr>
      <w:r>
        <w:rPr>
          <w:lang w:eastAsia="en-US"/>
        </w:rPr>
        <w:t>The project in total will be evaluated against Project specification and design.</w:t>
      </w:r>
    </w:p>
    <w:p w14:paraId="0D5E3269" w14:textId="77777777" w:rsidR="005E4384" w:rsidRPr="00BB04A0" w:rsidRDefault="005E4384">
      <w:pPr>
        <w:pStyle w:val="NormalWeb"/>
        <w:rPr>
          <w:rFonts w:cs="Arial"/>
          <w:b/>
          <w:bCs/>
          <w:lang w:eastAsia="en-US"/>
        </w:rPr>
      </w:pPr>
    </w:p>
    <w:p w14:paraId="575877CD" w14:textId="77777777" w:rsidR="00BC3533" w:rsidRDefault="005E4384" w:rsidP="00453289">
      <w:pPr>
        <w:autoSpaceDE w:val="0"/>
        <w:autoSpaceDN w:val="0"/>
        <w:adjustRightInd w:val="0"/>
        <w:rPr>
          <w:rFonts w:ascii="Arial" w:hAnsi="Arial"/>
          <w:sz w:val="24"/>
          <w:szCs w:val="24"/>
          <w:lang w:eastAsia="en-US"/>
        </w:rPr>
      </w:pPr>
      <w:r w:rsidRPr="00BB04A0">
        <w:rPr>
          <w:rFonts w:ascii="Arial" w:hAnsi="Arial" w:cs="Arial"/>
          <w:b/>
          <w:bCs/>
          <w:sz w:val="24"/>
          <w:szCs w:val="24"/>
          <w:lang w:eastAsia="en-US"/>
        </w:rPr>
        <w:t>Resource Plan:</w:t>
      </w:r>
      <w:r w:rsidRPr="00BB04A0">
        <w:rPr>
          <w:rFonts w:cs="Arial"/>
          <w:b/>
          <w:bCs/>
          <w:lang w:eastAsia="en-US"/>
        </w:rPr>
        <w:t xml:space="preserve"> </w:t>
      </w:r>
      <w:r w:rsidR="00531346" w:rsidRPr="00BB04A0">
        <w:rPr>
          <w:rFonts w:cs="Arial"/>
          <w:b/>
          <w:bCs/>
          <w:lang w:eastAsia="en-US"/>
        </w:rPr>
        <w:br/>
      </w:r>
      <w:r w:rsidR="00453289" w:rsidRPr="00BB04A0">
        <w:rPr>
          <w:rFonts w:ascii="Arial" w:hAnsi="Arial"/>
          <w:sz w:val="24"/>
          <w:szCs w:val="24"/>
          <w:lang w:eastAsia="en-US"/>
        </w:rPr>
        <w:t xml:space="preserve">Google Docs will be a key resource in my subject is it provides a simple easy way to collect data from distant locations. </w:t>
      </w:r>
    </w:p>
    <w:p w14:paraId="1E1F924F" w14:textId="14AF26A2" w:rsidR="00BC3533" w:rsidRDefault="00BC3533" w:rsidP="00453289">
      <w:pPr>
        <w:autoSpaceDE w:val="0"/>
        <w:autoSpaceDN w:val="0"/>
        <w:adjustRightInd w:val="0"/>
        <w:rPr>
          <w:rFonts w:ascii="Arial" w:hAnsi="Arial"/>
          <w:sz w:val="24"/>
          <w:szCs w:val="24"/>
          <w:lang w:eastAsia="en-US"/>
        </w:rPr>
      </w:pPr>
      <w:r>
        <w:rPr>
          <w:rFonts w:ascii="Arial" w:hAnsi="Arial"/>
          <w:sz w:val="24"/>
          <w:szCs w:val="24"/>
          <w:lang w:eastAsia="en-US"/>
        </w:rPr>
        <w:t>Visual Studio (Community-free Edition) will be used as an IDE, as I prefer to create the artefact using .Net Core.  As for database, I’ll be using MongoDB under MLAB (Free resource of up to 500MB).</w:t>
      </w:r>
    </w:p>
    <w:p w14:paraId="71C08C94" w14:textId="063A9A6D" w:rsidR="005E4384" w:rsidRPr="00BB04A0" w:rsidRDefault="00453289" w:rsidP="00453289">
      <w:pPr>
        <w:autoSpaceDE w:val="0"/>
        <w:autoSpaceDN w:val="0"/>
        <w:adjustRightInd w:val="0"/>
        <w:rPr>
          <w:lang w:eastAsia="en-US"/>
        </w:rPr>
      </w:pPr>
      <w:r w:rsidRPr="00BB04A0">
        <w:rPr>
          <w:rFonts w:ascii="Arial" w:hAnsi="Arial"/>
          <w:sz w:val="24"/>
          <w:szCs w:val="24"/>
          <w:lang w:eastAsia="en-US"/>
        </w:rPr>
        <w:t>The costs will be kept at minimum, as I didn’t find a sponsor.  Potential sponsors, if needed are John Deere, Irving Oil</w:t>
      </w:r>
      <w:r w:rsidR="00BC3533">
        <w:rPr>
          <w:rFonts w:ascii="Arial" w:hAnsi="Arial"/>
          <w:sz w:val="24"/>
          <w:szCs w:val="24"/>
          <w:lang w:eastAsia="en-US"/>
        </w:rPr>
        <w:t>, JDI,</w:t>
      </w:r>
      <w:r w:rsidRPr="00BB04A0">
        <w:rPr>
          <w:rFonts w:ascii="Arial" w:hAnsi="Arial"/>
          <w:sz w:val="24"/>
          <w:szCs w:val="24"/>
          <w:lang w:eastAsia="en-US"/>
        </w:rPr>
        <w:t xml:space="preserve"> and B</w:t>
      </w:r>
      <w:r w:rsidR="00BC3533">
        <w:rPr>
          <w:rFonts w:ascii="Arial" w:hAnsi="Arial"/>
          <w:sz w:val="24"/>
          <w:szCs w:val="24"/>
          <w:lang w:eastAsia="en-US"/>
        </w:rPr>
        <w:t>ax</w:t>
      </w:r>
      <w:r w:rsidRPr="00BB04A0">
        <w:rPr>
          <w:rFonts w:ascii="Arial" w:hAnsi="Arial"/>
          <w:sz w:val="24"/>
          <w:szCs w:val="24"/>
          <w:lang w:eastAsia="en-US"/>
        </w:rPr>
        <w:t>ter.</w:t>
      </w:r>
    </w:p>
    <w:p w14:paraId="02DE10F1" w14:textId="77777777" w:rsidR="005E4384" w:rsidRPr="00BB04A0" w:rsidRDefault="005E4384">
      <w:pPr>
        <w:pStyle w:val="NormalWeb"/>
        <w:rPr>
          <w:lang w:eastAsia="en-US"/>
        </w:rPr>
      </w:pPr>
    </w:p>
    <w:p w14:paraId="6283BF6D" w14:textId="77777777" w:rsidR="00A63C11" w:rsidRDefault="005E4384" w:rsidP="00CD7C23">
      <w:pPr>
        <w:pStyle w:val="NormalWeb"/>
        <w:rPr>
          <w:rFonts w:cs="Arial"/>
          <w:b/>
          <w:bCs/>
          <w:lang w:eastAsia="en-US"/>
        </w:rPr>
      </w:pPr>
      <w:r w:rsidRPr="00BB04A0">
        <w:rPr>
          <w:rFonts w:cs="Arial"/>
          <w:b/>
          <w:bCs/>
          <w:lang w:eastAsia="en-US"/>
        </w:rPr>
        <w:t>Project Plan and Timing</w:t>
      </w:r>
    </w:p>
    <w:tbl>
      <w:tblPr>
        <w:tblStyle w:val="GridTable1Light-Accent1"/>
        <w:tblW w:w="0" w:type="auto"/>
        <w:tblLook w:val="04A0" w:firstRow="1" w:lastRow="0" w:firstColumn="1" w:lastColumn="0" w:noHBand="0" w:noVBand="1"/>
      </w:tblPr>
      <w:tblGrid>
        <w:gridCol w:w="1721"/>
        <w:gridCol w:w="1652"/>
        <w:gridCol w:w="1638"/>
        <w:gridCol w:w="1646"/>
        <w:gridCol w:w="1639"/>
      </w:tblGrid>
      <w:tr w:rsidR="00A63C11" w:rsidRPr="00A63C11" w14:paraId="2E9B4569" w14:textId="77777777" w:rsidTr="00A63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D825FF1" w14:textId="292B4658" w:rsidR="00A63C11" w:rsidRPr="00A63C11" w:rsidRDefault="00A63C11" w:rsidP="00A63C11">
            <w:pPr>
              <w:pStyle w:val="NormalWeb"/>
              <w:jc w:val="center"/>
              <w:rPr>
                <w:rFonts w:cs="Arial"/>
                <w:sz w:val="22"/>
                <w:szCs w:val="22"/>
                <w:lang w:eastAsia="en-US"/>
              </w:rPr>
            </w:pPr>
            <w:r w:rsidRPr="00A63C11">
              <w:rPr>
                <w:rFonts w:cs="Arial"/>
                <w:sz w:val="22"/>
                <w:szCs w:val="22"/>
                <w:lang w:eastAsia="en-US"/>
              </w:rPr>
              <w:t>Task</w:t>
            </w:r>
          </w:p>
        </w:tc>
        <w:tc>
          <w:tcPr>
            <w:tcW w:w="1659" w:type="dxa"/>
          </w:tcPr>
          <w:p w14:paraId="3DA78BA0" w14:textId="2ED55DE7" w:rsidR="00A63C11" w:rsidRPr="00A63C11" w:rsidRDefault="00A63C11" w:rsidP="00A63C11">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Assigned To</w:t>
            </w:r>
          </w:p>
        </w:tc>
        <w:tc>
          <w:tcPr>
            <w:tcW w:w="1659" w:type="dxa"/>
          </w:tcPr>
          <w:p w14:paraId="5FA44254" w14:textId="2B965BBC" w:rsidR="00A63C11" w:rsidRPr="00A63C11" w:rsidRDefault="00A63C11" w:rsidP="00A63C11">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Start</w:t>
            </w:r>
          </w:p>
        </w:tc>
        <w:tc>
          <w:tcPr>
            <w:tcW w:w="1659" w:type="dxa"/>
          </w:tcPr>
          <w:p w14:paraId="3B917C1D" w14:textId="56B55979" w:rsidR="00A63C11" w:rsidRPr="00A63C11" w:rsidRDefault="00A63C11" w:rsidP="00A63C11">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End</w:t>
            </w:r>
          </w:p>
        </w:tc>
        <w:tc>
          <w:tcPr>
            <w:tcW w:w="1660" w:type="dxa"/>
          </w:tcPr>
          <w:p w14:paraId="57533814" w14:textId="03B07648" w:rsidR="00A63C11" w:rsidRPr="00A63C11" w:rsidRDefault="00A63C11" w:rsidP="00A63C11">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lang w:eastAsia="en-US"/>
              </w:rPr>
            </w:pPr>
            <w:r w:rsidRPr="00A63C11">
              <w:rPr>
                <w:rFonts w:cs="Arial"/>
                <w:sz w:val="22"/>
                <w:szCs w:val="22"/>
                <w:lang w:eastAsia="en-US"/>
              </w:rPr>
              <w:t>Days</w:t>
            </w:r>
          </w:p>
        </w:tc>
      </w:tr>
      <w:tr w:rsidR="00A63C11" w:rsidRPr="00A63C11" w14:paraId="22DF2DBE"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15C2A770" w14:textId="323211F1" w:rsidR="00A63C11" w:rsidRPr="00A63C11" w:rsidRDefault="00A63C11" w:rsidP="00CD7C23">
            <w:pPr>
              <w:pStyle w:val="NormalWeb"/>
              <w:rPr>
                <w:rFonts w:cs="Arial"/>
                <w:b w:val="0"/>
                <w:bCs w:val="0"/>
                <w:sz w:val="22"/>
                <w:szCs w:val="22"/>
                <w:lang w:eastAsia="en-US"/>
              </w:rPr>
            </w:pPr>
            <w:r w:rsidRPr="00A63C11">
              <w:rPr>
                <w:rFonts w:cs="Arial"/>
                <w:b w:val="0"/>
                <w:bCs w:val="0"/>
                <w:sz w:val="22"/>
                <w:szCs w:val="22"/>
                <w:lang w:eastAsia="en-US"/>
              </w:rPr>
              <w:t>Proposal Approval</w:t>
            </w:r>
          </w:p>
        </w:tc>
        <w:tc>
          <w:tcPr>
            <w:tcW w:w="1659" w:type="dxa"/>
          </w:tcPr>
          <w:p w14:paraId="679E2271" w14:textId="578869AD" w:rsidR="00A63C11" w:rsidRPr="00A63C11" w:rsidRDefault="0040381B"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ins w:id="1" w:author="User" w:date="2018-11-04T00:23:00Z">
              <w:r>
                <w:rPr>
                  <w:rFonts w:cs="Arial"/>
                  <w:sz w:val="22"/>
                  <w:szCs w:val="22"/>
                  <w:lang w:eastAsia="en-US"/>
                </w:rPr>
                <w:t>Shoaib</w:t>
              </w:r>
            </w:ins>
            <w:del w:id="2" w:author="User" w:date="2018-11-04T00:23:00Z">
              <w:r w:rsidR="00A63C11" w:rsidRPr="00A63C11" w:rsidDel="0040381B">
                <w:rPr>
                  <w:rFonts w:cs="Arial"/>
                  <w:sz w:val="22"/>
                  <w:szCs w:val="22"/>
                  <w:lang w:eastAsia="en-US"/>
                </w:rPr>
                <w:delText>Elad</w:delText>
              </w:r>
            </w:del>
          </w:p>
        </w:tc>
        <w:tc>
          <w:tcPr>
            <w:tcW w:w="1659" w:type="dxa"/>
          </w:tcPr>
          <w:p w14:paraId="389C3014" w14:textId="1C347B36"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5AED3FBD" w14:textId="26891DB2" w:rsidR="00A63C11" w:rsidRPr="00A63C11" w:rsidRDefault="008522AE"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Pr>
                <w:rFonts w:cs="Arial"/>
                <w:sz w:val="22"/>
                <w:szCs w:val="22"/>
                <w:lang w:eastAsia="en-US"/>
              </w:rPr>
              <w:t>1/9/2018</w:t>
            </w:r>
          </w:p>
        </w:tc>
        <w:tc>
          <w:tcPr>
            <w:tcW w:w="1660" w:type="dxa"/>
          </w:tcPr>
          <w:p w14:paraId="5AB312A5"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1CFB51AE"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66EA97C8" w14:textId="5386BF53" w:rsidR="00A63C11" w:rsidRPr="00A63C11" w:rsidRDefault="00A63C11" w:rsidP="00CD7C23">
            <w:pPr>
              <w:pStyle w:val="NormalWeb"/>
              <w:rPr>
                <w:rFonts w:cs="Arial"/>
                <w:b w:val="0"/>
                <w:bCs w:val="0"/>
                <w:sz w:val="22"/>
                <w:szCs w:val="22"/>
                <w:lang w:eastAsia="en-US"/>
              </w:rPr>
            </w:pPr>
            <w:r w:rsidRPr="00A63C11">
              <w:rPr>
                <w:rFonts w:cs="Arial"/>
                <w:b w:val="0"/>
                <w:bCs w:val="0"/>
                <w:sz w:val="22"/>
                <w:szCs w:val="22"/>
                <w:lang w:eastAsia="en-US"/>
              </w:rPr>
              <w:t>Choosing a DA</w:t>
            </w:r>
          </w:p>
        </w:tc>
        <w:tc>
          <w:tcPr>
            <w:tcW w:w="1659" w:type="dxa"/>
          </w:tcPr>
          <w:p w14:paraId="50CDB19E" w14:textId="1DC2F719" w:rsidR="00A63C11" w:rsidRPr="00A63C11" w:rsidRDefault="0040381B"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ins w:id="3" w:author="User" w:date="2018-11-04T00:23:00Z">
              <w:r>
                <w:rPr>
                  <w:rFonts w:cs="Arial"/>
                  <w:sz w:val="22"/>
                  <w:szCs w:val="22"/>
                  <w:lang w:eastAsia="en-US"/>
                </w:rPr>
                <w:t>Shoaib</w:t>
              </w:r>
            </w:ins>
            <w:del w:id="4" w:author="User" w:date="2018-11-04T00:23:00Z">
              <w:r w:rsidR="00A63C11" w:rsidRPr="00A63C11" w:rsidDel="0040381B">
                <w:rPr>
                  <w:rFonts w:cs="Arial"/>
                  <w:sz w:val="22"/>
                  <w:szCs w:val="22"/>
                  <w:lang w:eastAsia="en-US"/>
                </w:rPr>
                <w:delText>Elad</w:delText>
              </w:r>
            </w:del>
          </w:p>
        </w:tc>
        <w:tc>
          <w:tcPr>
            <w:tcW w:w="1659" w:type="dxa"/>
          </w:tcPr>
          <w:p w14:paraId="7E23CBB1"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3E4A4893" w14:textId="71BEE415" w:rsidR="00A63C11" w:rsidRPr="00A63C11" w:rsidRDefault="008522AE"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Pr>
                <w:rFonts w:cs="Arial"/>
                <w:sz w:val="22"/>
                <w:szCs w:val="22"/>
                <w:lang w:eastAsia="en-US"/>
              </w:rPr>
              <w:t>--</w:t>
            </w:r>
          </w:p>
        </w:tc>
        <w:tc>
          <w:tcPr>
            <w:tcW w:w="1660" w:type="dxa"/>
          </w:tcPr>
          <w:p w14:paraId="42CF123C"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63658A27"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7079376E" w14:textId="019DF3DD" w:rsidR="00A63C11" w:rsidRPr="00A63C11" w:rsidRDefault="00A63C11" w:rsidP="00CD7C23">
            <w:pPr>
              <w:pStyle w:val="NormalWeb"/>
              <w:rPr>
                <w:rFonts w:cs="Arial"/>
                <w:b w:val="0"/>
                <w:bCs w:val="0"/>
                <w:sz w:val="22"/>
                <w:szCs w:val="22"/>
                <w:lang w:eastAsia="en-US"/>
              </w:rPr>
            </w:pPr>
            <w:r w:rsidRPr="00A63C11">
              <w:rPr>
                <w:rFonts w:cs="Arial"/>
                <w:b w:val="0"/>
                <w:bCs w:val="0"/>
                <w:sz w:val="22"/>
                <w:szCs w:val="22"/>
                <w:lang w:eastAsia="en-US"/>
              </w:rPr>
              <w:t>Data Collection</w:t>
            </w:r>
          </w:p>
        </w:tc>
        <w:tc>
          <w:tcPr>
            <w:tcW w:w="1659" w:type="dxa"/>
          </w:tcPr>
          <w:p w14:paraId="75507224" w14:textId="796DCD7F" w:rsidR="00A63C11" w:rsidRPr="00A63C11" w:rsidRDefault="0040381B"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ins w:id="5" w:author="User" w:date="2018-11-04T00:23:00Z">
              <w:r>
                <w:rPr>
                  <w:rFonts w:cs="Arial"/>
                  <w:sz w:val="22"/>
                  <w:szCs w:val="22"/>
                  <w:lang w:eastAsia="en-US"/>
                </w:rPr>
                <w:t>Shoaib</w:t>
              </w:r>
            </w:ins>
            <w:del w:id="6" w:author="User" w:date="2018-11-04T00:23:00Z">
              <w:r w:rsidR="00A63C11" w:rsidRPr="00A63C11" w:rsidDel="0040381B">
                <w:rPr>
                  <w:rFonts w:cs="Arial"/>
                  <w:sz w:val="22"/>
                  <w:szCs w:val="22"/>
                  <w:lang w:eastAsia="en-US"/>
                </w:rPr>
                <w:delText>Elad</w:delText>
              </w:r>
            </w:del>
          </w:p>
        </w:tc>
        <w:tc>
          <w:tcPr>
            <w:tcW w:w="1659" w:type="dxa"/>
          </w:tcPr>
          <w:p w14:paraId="2A37C099"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37E46840" w14:textId="2AE61E5B" w:rsidR="00A63C11" w:rsidRPr="00A63C11" w:rsidRDefault="008522AE"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Pr>
                <w:rFonts w:cs="Arial"/>
                <w:sz w:val="22"/>
                <w:szCs w:val="22"/>
                <w:lang w:eastAsia="en-US"/>
              </w:rPr>
              <w:t>--</w:t>
            </w:r>
          </w:p>
        </w:tc>
        <w:tc>
          <w:tcPr>
            <w:tcW w:w="1660" w:type="dxa"/>
          </w:tcPr>
          <w:p w14:paraId="508041B5"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789DA372"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4971EC5C" w14:textId="429D3C32" w:rsidR="00A63C11" w:rsidRPr="00A63C11" w:rsidRDefault="00A63C11" w:rsidP="00CD7C23">
            <w:pPr>
              <w:pStyle w:val="NormalWeb"/>
              <w:rPr>
                <w:rFonts w:cs="Arial"/>
                <w:b w:val="0"/>
                <w:bCs w:val="0"/>
                <w:sz w:val="22"/>
                <w:szCs w:val="22"/>
                <w:lang w:eastAsia="en-US"/>
              </w:rPr>
            </w:pPr>
            <w:r>
              <w:rPr>
                <w:rFonts w:cs="Arial"/>
                <w:b w:val="0"/>
                <w:bCs w:val="0"/>
                <w:sz w:val="22"/>
                <w:szCs w:val="22"/>
                <w:lang w:eastAsia="en-US"/>
              </w:rPr>
              <w:t>Project Specification and Design</w:t>
            </w:r>
          </w:p>
        </w:tc>
        <w:tc>
          <w:tcPr>
            <w:tcW w:w="1659" w:type="dxa"/>
          </w:tcPr>
          <w:p w14:paraId="3285585E" w14:textId="100BC8E9" w:rsidR="00A63C11" w:rsidRPr="00A63C11" w:rsidRDefault="0040381B"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ins w:id="7" w:author="User" w:date="2018-11-04T00:23:00Z">
              <w:r>
                <w:rPr>
                  <w:rFonts w:cs="Arial"/>
                  <w:sz w:val="22"/>
                  <w:szCs w:val="22"/>
                  <w:lang w:eastAsia="en-US"/>
                </w:rPr>
                <w:t>Shoaib</w:t>
              </w:r>
            </w:ins>
            <w:del w:id="8" w:author="User" w:date="2018-11-04T00:23:00Z">
              <w:r w:rsidR="00A63C11" w:rsidRPr="00A63C11" w:rsidDel="0040381B">
                <w:rPr>
                  <w:rFonts w:cs="Arial"/>
                  <w:sz w:val="22"/>
                  <w:szCs w:val="22"/>
                  <w:lang w:eastAsia="en-US"/>
                </w:rPr>
                <w:delText>Elad</w:delText>
              </w:r>
            </w:del>
          </w:p>
        </w:tc>
        <w:tc>
          <w:tcPr>
            <w:tcW w:w="1659" w:type="dxa"/>
          </w:tcPr>
          <w:p w14:paraId="409BEAE9"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388FC18A"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60" w:type="dxa"/>
          </w:tcPr>
          <w:p w14:paraId="7E009D40"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5C21F3E6"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52944EB7" w14:textId="76F86108" w:rsidR="00A63C11" w:rsidRPr="00A63C11" w:rsidRDefault="00A63C11" w:rsidP="00CD7C23">
            <w:pPr>
              <w:pStyle w:val="NormalWeb"/>
              <w:rPr>
                <w:rFonts w:cs="Arial"/>
                <w:b w:val="0"/>
                <w:bCs w:val="0"/>
                <w:sz w:val="22"/>
                <w:szCs w:val="22"/>
                <w:lang w:eastAsia="en-US"/>
              </w:rPr>
            </w:pPr>
            <w:r>
              <w:rPr>
                <w:rFonts w:cs="Arial"/>
                <w:b w:val="0"/>
                <w:bCs w:val="0"/>
                <w:sz w:val="22"/>
                <w:szCs w:val="22"/>
                <w:lang w:eastAsia="en-US"/>
              </w:rPr>
              <w:t>Implementation</w:t>
            </w:r>
          </w:p>
        </w:tc>
        <w:tc>
          <w:tcPr>
            <w:tcW w:w="1659" w:type="dxa"/>
          </w:tcPr>
          <w:p w14:paraId="1E9C9787" w14:textId="10440A3D" w:rsidR="00A63C11" w:rsidRPr="00A63C11" w:rsidRDefault="0040381B"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ins w:id="9" w:author="User" w:date="2018-11-04T00:23:00Z">
              <w:r>
                <w:rPr>
                  <w:rFonts w:cs="Arial"/>
                  <w:sz w:val="22"/>
                  <w:szCs w:val="22"/>
                  <w:lang w:eastAsia="en-US"/>
                </w:rPr>
                <w:t>Shoaib</w:t>
              </w:r>
            </w:ins>
            <w:del w:id="10" w:author="User" w:date="2018-11-04T00:23:00Z">
              <w:r w:rsidR="00A63C11" w:rsidRPr="00A63C11" w:rsidDel="0040381B">
                <w:rPr>
                  <w:rFonts w:cs="Arial"/>
                  <w:sz w:val="22"/>
                  <w:szCs w:val="22"/>
                  <w:lang w:eastAsia="en-US"/>
                </w:rPr>
                <w:delText>Elad</w:delText>
              </w:r>
            </w:del>
          </w:p>
        </w:tc>
        <w:tc>
          <w:tcPr>
            <w:tcW w:w="1659" w:type="dxa"/>
          </w:tcPr>
          <w:p w14:paraId="786DCFBC"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27C75A42"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60" w:type="dxa"/>
          </w:tcPr>
          <w:p w14:paraId="25DE4C4D"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6C4817C6"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60E87906" w14:textId="5C7978E5" w:rsidR="00A63C11" w:rsidRDefault="00A63C11" w:rsidP="00CD7C23">
            <w:pPr>
              <w:pStyle w:val="NormalWeb"/>
              <w:rPr>
                <w:rFonts w:cs="Arial"/>
                <w:b w:val="0"/>
                <w:bCs w:val="0"/>
                <w:sz w:val="22"/>
                <w:szCs w:val="22"/>
                <w:lang w:eastAsia="en-US"/>
              </w:rPr>
            </w:pPr>
            <w:r>
              <w:rPr>
                <w:rFonts w:cs="Arial"/>
                <w:b w:val="0"/>
                <w:bCs w:val="0"/>
                <w:sz w:val="22"/>
                <w:szCs w:val="22"/>
                <w:lang w:eastAsia="en-US"/>
              </w:rPr>
              <w:t>QA</w:t>
            </w:r>
          </w:p>
        </w:tc>
        <w:tc>
          <w:tcPr>
            <w:tcW w:w="1659" w:type="dxa"/>
          </w:tcPr>
          <w:p w14:paraId="5177C953" w14:textId="4CF156EC"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r>
              <w:rPr>
                <w:rFonts w:cs="Arial"/>
                <w:sz w:val="22"/>
                <w:szCs w:val="22"/>
                <w:lang w:eastAsia="en-US"/>
              </w:rPr>
              <w:t>DA</w:t>
            </w:r>
          </w:p>
        </w:tc>
        <w:tc>
          <w:tcPr>
            <w:tcW w:w="1659" w:type="dxa"/>
          </w:tcPr>
          <w:p w14:paraId="7B734F70"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11BB772C"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60" w:type="dxa"/>
          </w:tcPr>
          <w:p w14:paraId="5FD793A5"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3B50B594"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38F72EC3" w14:textId="21063318" w:rsidR="00A63C11" w:rsidRDefault="00A63C11" w:rsidP="00CD7C23">
            <w:pPr>
              <w:pStyle w:val="NormalWeb"/>
              <w:rPr>
                <w:rFonts w:cs="Arial"/>
                <w:b w:val="0"/>
                <w:bCs w:val="0"/>
                <w:sz w:val="22"/>
                <w:szCs w:val="22"/>
                <w:lang w:eastAsia="en-US"/>
              </w:rPr>
            </w:pPr>
            <w:r>
              <w:rPr>
                <w:rFonts w:cs="Arial"/>
                <w:b w:val="0"/>
                <w:bCs w:val="0"/>
                <w:sz w:val="22"/>
                <w:szCs w:val="22"/>
                <w:lang w:eastAsia="en-US"/>
              </w:rPr>
              <w:t>Evaluation</w:t>
            </w:r>
          </w:p>
        </w:tc>
        <w:tc>
          <w:tcPr>
            <w:tcW w:w="1659" w:type="dxa"/>
          </w:tcPr>
          <w:p w14:paraId="7DC9D437" w14:textId="290DF9E5" w:rsidR="00A63C11" w:rsidRPr="00A63C11" w:rsidRDefault="0040381B"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ins w:id="11" w:author="User" w:date="2018-11-04T00:23:00Z">
              <w:r>
                <w:rPr>
                  <w:rFonts w:cs="Arial"/>
                  <w:sz w:val="22"/>
                  <w:szCs w:val="22"/>
                  <w:lang w:eastAsia="en-US"/>
                </w:rPr>
                <w:t>Shoaib</w:t>
              </w:r>
            </w:ins>
            <w:del w:id="12" w:author="User" w:date="2018-11-04T00:23:00Z">
              <w:r w:rsidR="00A63C11" w:rsidRPr="00A63C11" w:rsidDel="0040381B">
                <w:rPr>
                  <w:rFonts w:cs="Arial"/>
                  <w:sz w:val="22"/>
                  <w:szCs w:val="22"/>
                  <w:lang w:eastAsia="en-US"/>
                </w:rPr>
                <w:delText>Elad</w:delText>
              </w:r>
            </w:del>
          </w:p>
        </w:tc>
        <w:tc>
          <w:tcPr>
            <w:tcW w:w="1659" w:type="dxa"/>
          </w:tcPr>
          <w:p w14:paraId="42DF38F7"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089946A8"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60" w:type="dxa"/>
          </w:tcPr>
          <w:p w14:paraId="7B385639"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r w:rsidR="00A63C11" w:rsidRPr="00A63C11" w14:paraId="2B160ABC" w14:textId="77777777" w:rsidTr="00A63C11">
        <w:tc>
          <w:tcPr>
            <w:cnfStyle w:val="001000000000" w:firstRow="0" w:lastRow="0" w:firstColumn="1" w:lastColumn="0" w:oddVBand="0" w:evenVBand="0" w:oddHBand="0" w:evenHBand="0" w:firstRowFirstColumn="0" w:firstRowLastColumn="0" w:lastRowFirstColumn="0" w:lastRowLastColumn="0"/>
            <w:tcW w:w="1659" w:type="dxa"/>
          </w:tcPr>
          <w:p w14:paraId="7B845911" w14:textId="605CED51" w:rsidR="00A63C11" w:rsidRDefault="00A63C11" w:rsidP="00CD7C23">
            <w:pPr>
              <w:pStyle w:val="NormalWeb"/>
              <w:rPr>
                <w:rFonts w:cs="Arial"/>
                <w:b w:val="0"/>
                <w:bCs w:val="0"/>
                <w:sz w:val="22"/>
                <w:szCs w:val="22"/>
                <w:lang w:eastAsia="en-US"/>
              </w:rPr>
            </w:pPr>
            <w:r>
              <w:rPr>
                <w:rFonts w:cs="Arial"/>
                <w:b w:val="0"/>
                <w:bCs w:val="0"/>
                <w:sz w:val="22"/>
                <w:szCs w:val="22"/>
                <w:lang w:eastAsia="en-US"/>
              </w:rPr>
              <w:t>Write Up</w:t>
            </w:r>
          </w:p>
        </w:tc>
        <w:tc>
          <w:tcPr>
            <w:tcW w:w="1659" w:type="dxa"/>
          </w:tcPr>
          <w:p w14:paraId="1F59E3B4" w14:textId="4BE7EC8A" w:rsidR="00A63C11" w:rsidRPr="00A63C11" w:rsidRDefault="0040381B"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ins w:id="13" w:author="User" w:date="2018-11-04T00:23:00Z">
              <w:r>
                <w:rPr>
                  <w:rFonts w:cs="Arial"/>
                  <w:sz w:val="22"/>
                  <w:szCs w:val="22"/>
                  <w:lang w:eastAsia="en-US"/>
                </w:rPr>
                <w:t>Shoaib</w:t>
              </w:r>
            </w:ins>
            <w:del w:id="14" w:author="User" w:date="2018-11-04T00:23:00Z">
              <w:r w:rsidR="00A63C11" w:rsidRPr="00A63C11" w:rsidDel="0040381B">
                <w:rPr>
                  <w:rFonts w:cs="Arial"/>
                  <w:sz w:val="22"/>
                  <w:szCs w:val="22"/>
                  <w:lang w:eastAsia="en-US"/>
                </w:rPr>
                <w:delText>Elad</w:delText>
              </w:r>
            </w:del>
            <w:bookmarkStart w:id="15" w:name="_GoBack"/>
            <w:bookmarkEnd w:id="15"/>
          </w:p>
        </w:tc>
        <w:tc>
          <w:tcPr>
            <w:tcW w:w="1659" w:type="dxa"/>
          </w:tcPr>
          <w:p w14:paraId="5681340D"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59" w:type="dxa"/>
          </w:tcPr>
          <w:p w14:paraId="35B6B163"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c>
          <w:tcPr>
            <w:tcW w:w="1660" w:type="dxa"/>
          </w:tcPr>
          <w:p w14:paraId="3CBFF490" w14:textId="77777777" w:rsidR="00A63C11" w:rsidRPr="00A63C11" w:rsidRDefault="00A63C11" w:rsidP="00CD7C23">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lang w:eastAsia="en-US"/>
              </w:rPr>
            </w:pPr>
          </w:p>
        </w:tc>
      </w:tr>
    </w:tbl>
    <w:p w14:paraId="5B22F06D" w14:textId="1CEA11EE" w:rsidR="005E4384" w:rsidRPr="00BB04A0" w:rsidRDefault="005E4384" w:rsidP="00CD7C23">
      <w:pPr>
        <w:pStyle w:val="NormalWeb"/>
        <w:rPr>
          <w:rFonts w:cs="Arial"/>
          <w:b/>
          <w:bCs/>
          <w:lang w:eastAsia="en-US"/>
        </w:rPr>
      </w:pPr>
    </w:p>
    <w:p w14:paraId="666E674D" w14:textId="77777777" w:rsidR="005E4384" w:rsidRPr="00BB04A0" w:rsidRDefault="005E4384">
      <w:pPr>
        <w:pStyle w:val="NormalWeb"/>
        <w:rPr>
          <w:rFonts w:cs="Arial"/>
          <w:b/>
          <w:bCs/>
          <w:lang w:eastAsia="en-US"/>
        </w:rPr>
      </w:pPr>
    </w:p>
    <w:p w14:paraId="347DEFC8" w14:textId="77777777" w:rsidR="005E4384" w:rsidRPr="00BB04A0" w:rsidRDefault="005E4384" w:rsidP="00CD7C23">
      <w:pPr>
        <w:pStyle w:val="NormalWeb"/>
        <w:rPr>
          <w:rFonts w:cs="Arial"/>
          <w:b/>
          <w:bCs/>
          <w:lang w:eastAsia="en-US"/>
        </w:rPr>
      </w:pPr>
      <w:r w:rsidRPr="00BB04A0">
        <w:rPr>
          <w:rFonts w:cs="Arial"/>
          <w:b/>
          <w:bCs/>
          <w:lang w:eastAsia="en-US"/>
        </w:rPr>
        <w:t>Risk Assessment:</w:t>
      </w:r>
    </w:p>
    <w:p w14:paraId="5E649A54" w14:textId="30AFE67F" w:rsidR="00CD7C23" w:rsidRDefault="00453289" w:rsidP="00E326E4">
      <w:pPr>
        <w:pStyle w:val="NormalWeb"/>
        <w:rPr>
          <w:rFonts w:cs="Arial"/>
          <w:lang w:eastAsia="en-US"/>
        </w:rPr>
      </w:pPr>
      <w:r w:rsidRPr="00BB04A0">
        <w:rPr>
          <w:rFonts w:cs="Arial"/>
          <w:lang w:eastAsia="en-US"/>
        </w:rPr>
        <w:t xml:space="preserve">The main risk this </w:t>
      </w:r>
      <w:r w:rsidR="00E326E4" w:rsidRPr="00BB04A0">
        <w:rPr>
          <w:rFonts w:cs="Arial"/>
          <w:lang w:eastAsia="en-US"/>
        </w:rPr>
        <w:t xml:space="preserve">dissertation </w:t>
      </w:r>
      <w:r w:rsidRPr="00BB04A0">
        <w:rPr>
          <w:rFonts w:cs="Arial"/>
          <w:lang w:eastAsia="en-US"/>
        </w:rPr>
        <w:t>contains is inconsistent</w:t>
      </w:r>
      <w:r w:rsidR="00BC3533">
        <w:rPr>
          <w:rFonts w:cs="Arial"/>
          <w:lang w:eastAsia="en-US"/>
        </w:rPr>
        <w:t>/lack of</w:t>
      </w:r>
      <w:r w:rsidRPr="00BB04A0">
        <w:rPr>
          <w:rFonts w:cs="Arial"/>
          <w:lang w:eastAsia="en-US"/>
        </w:rPr>
        <w:t xml:space="preserve"> data.  This will cause the entire hypothesis to be invalid. I managed this risk by choosing a very specific area in North America (Atlantic Canada) which a very easy to </w:t>
      </w:r>
      <w:r w:rsidRPr="00BB04A0">
        <w:rPr>
          <w:rFonts w:cs="Arial"/>
          <w:lang w:eastAsia="en-US"/>
        </w:rPr>
        <w:lastRenderedPageBreak/>
        <w:t>predict weather, and hostable farmers</w:t>
      </w:r>
      <w:r w:rsidR="00BC3533">
        <w:rPr>
          <w:rFonts w:cs="Arial"/>
          <w:lang w:eastAsia="en-US"/>
        </w:rPr>
        <w:t>, I verified that the farmers are willing to participate and are aware of their obligations.</w:t>
      </w:r>
    </w:p>
    <w:p w14:paraId="54817E14" w14:textId="63AE0DC4" w:rsidR="00453289" w:rsidRDefault="00453289" w:rsidP="00453289">
      <w:pPr>
        <w:pStyle w:val="NormalWeb"/>
        <w:rPr>
          <w:rFonts w:cs="Arial"/>
          <w:lang w:eastAsia="en-US"/>
        </w:rPr>
      </w:pPr>
    </w:p>
    <w:p w14:paraId="2752F32B" w14:textId="7FF87F16" w:rsidR="00DF7706" w:rsidRPr="00BB04A0" w:rsidRDefault="00DF7706" w:rsidP="00453289">
      <w:pPr>
        <w:pStyle w:val="NormalWeb"/>
        <w:rPr>
          <w:rFonts w:cs="Arial"/>
          <w:lang w:eastAsia="en-US"/>
        </w:rPr>
      </w:pPr>
      <w:r>
        <w:rPr>
          <w:rFonts w:cs="Arial"/>
          <w:lang w:eastAsia="en-US"/>
        </w:rPr>
        <w:t>Secondary risks include the information/reports displayed by the UI being not user friendly thereby discouraging farmers to use it. UI should be developed in such a way that these information are easy to understand and organized for end users.</w:t>
      </w:r>
    </w:p>
    <w:p w14:paraId="06CE9EE2" w14:textId="77777777" w:rsidR="00453289" w:rsidRPr="00BB04A0" w:rsidRDefault="00453289" w:rsidP="00453289">
      <w:pPr>
        <w:pStyle w:val="NormalWeb"/>
        <w:rPr>
          <w:rFonts w:cs="Arial"/>
          <w:lang w:eastAsia="en-US"/>
        </w:rPr>
      </w:pPr>
    </w:p>
    <w:p w14:paraId="3FB200DE" w14:textId="3BCA08C3" w:rsidR="005E4384" w:rsidRDefault="005E4384">
      <w:pPr>
        <w:pStyle w:val="NormalWeb"/>
        <w:rPr>
          <w:rFonts w:cs="Arial"/>
          <w:b/>
          <w:bCs/>
          <w:lang w:eastAsia="en-US"/>
        </w:rPr>
      </w:pPr>
      <w:r w:rsidRPr="00BB04A0">
        <w:rPr>
          <w:rFonts w:cs="Arial"/>
          <w:b/>
          <w:bCs/>
          <w:lang w:eastAsia="en-US"/>
        </w:rPr>
        <w:t>Quality Assurance:</w:t>
      </w:r>
    </w:p>
    <w:p w14:paraId="50BEF3DC" w14:textId="489E22A7" w:rsidR="007E2B23" w:rsidRDefault="007E2B23">
      <w:pPr>
        <w:pStyle w:val="NormalWeb"/>
        <w:rPr>
          <w:rFonts w:cs="Arial"/>
          <w:b/>
          <w:bCs/>
          <w:lang w:eastAsia="en-US"/>
        </w:rPr>
      </w:pPr>
    </w:p>
    <w:p w14:paraId="2B4D88DA" w14:textId="7EC9C235" w:rsidR="000804DD" w:rsidRPr="00A63C11" w:rsidRDefault="007E2B23" w:rsidP="00A63C11">
      <w:pPr>
        <w:pStyle w:val="NormalWeb"/>
        <w:rPr>
          <w:lang w:eastAsia="en-US"/>
        </w:rPr>
      </w:pPr>
      <w:r>
        <w:rPr>
          <w:rFonts w:cs="Arial"/>
          <w:bCs/>
          <w:lang w:eastAsia="en-US"/>
        </w:rPr>
        <w:t>Data collected should be verified with multiple sources to more accurately design the algorithm. The APIs</w:t>
      </w:r>
      <w:r w:rsidR="00DF7706">
        <w:rPr>
          <w:rFonts w:cs="Arial"/>
          <w:bCs/>
          <w:lang w:eastAsia="en-US"/>
        </w:rPr>
        <w:t xml:space="preserve"> should be unit tested to avoid any failures and UI needs to be reviewed by the end users to ensure it meets their needs and is comfortable to use. The project development progress</w:t>
      </w:r>
      <w:r w:rsidR="00BC3533">
        <w:rPr>
          <w:rFonts w:cs="Arial"/>
          <w:lang w:eastAsia="en-US"/>
        </w:rPr>
        <w:t xml:space="preserve"> will be </w:t>
      </w:r>
      <w:r w:rsidR="00DF7706">
        <w:rPr>
          <w:rFonts w:cs="Arial"/>
          <w:lang w:eastAsia="en-US"/>
        </w:rPr>
        <w:t>reviewed by the DA.</w:t>
      </w:r>
    </w:p>
    <w:sectPr w:rsidR="000804DD" w:rsidRPr="00A63C11">
      <w:headerReference w:type="even" r:id="rId10"/>
      <w:headerReference w:type="first" r:id="rId11"/>
      <w:endnotePr>
        <w:numFmt w:val="lowerLetter"/>
      </w:endnotePr>
      <w:type w:val="evenPage"/>
      <w:pgSz w:w="11906" w:h="16838"/>
      <w:pgMar w:top="1440" w:right="1800" w:bottom="1440" w:left="1800" w:header="720" w:footer="720" w:gutter="0"/>
      <w:pgNumType w:fmt="numberInDash"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mch" w:date="2018-10-13T01:17:00Z" w:initials="d">
    <w:p w14:paraId="52DEF249" w14:textId="6EE478BF" w:rsidR="00AB653A" w:rsidRDefault="00AB653A">
      <w:pPr>
        <w:pStyle w:val="CommentText"/>
      </w:pPr>
      <w:r>
        <w:rPr>
          <w:rStyle w:val="CommentReference"/>
        </w:rPr>
        <w:annotationRef/>
      </w:r>
      <w:r>
        <w:t>Make deliverable section not as narrative but as list of document/reports with short/one sentence  description of content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DEF24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DEF249" w16cid:durableId="1F6BC6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5D5B4" w14:textId="77777777" w:rsidR="004F7C9F" w:rsidRDefault="004F7C9F">
      <w:r>
        <w:separator/>
      </w:r>
    </w:p>
  </w:endnote>
  <w:endnote w:type="continuationSeparator" w:id="0">
    <w:p w14:paraId="27E766D4" w14:textId="77777777" w:rsidR="004F7C9F" w:rsidRDefault="004F7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TT)">
    <w:altName w:val="Times New Roman"/>
    <w:panose1 w:val="00000000000000000000"/>
    <w:charset w:val="4D"/>
    <w:family w:val="auto"/>
    <w:notTrueType/>
    <w:pitch w:val="default"/>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8C5F8" w14:textId="77777777" w:rsidR="004F7C9F" w:rsidRDefault="004F7C9F">
      <w:r>
        <w:separator/>
      </w:r>
    </w:p>
  </w:footnote>
  <w:footnote w:type="continuationSeparator" w:id="0">
    <w:p w14:paraId="58391380" w14:textId="77777777" w:rsidR="004F7C9F" w:rsidRDefault="004F7C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FEC4F" w14:textId="77777777" w:rsidR="00DF7706" w:rsidRDefault="004F7C9F">
    <w:pPr>
      <w:pStyle w:val="Header"/>
      <w:framePr w:wrap="around" w:vAnchor="text" w:hAnchor="margin" w:xAlign="right" w:y="1"/>
      <w:rPr>
        <w:rStyle w:val="PageNumber"/>
      </w:rPr>
    </w:pPr>
    <w:r>
      <w:rPr>
        <w:noProof/>
      </w:rPr>
      <w:pict w14:anchorId="32DA54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26.9pt;height:58.5pt;rotation:315;z-index:-251658240;mso-position-horizontal:center;mso-position-horizontal-relative:margin;mso-position-vertical:center;mso-position-vertical-relative:margin" o:allowincell="f" fillcolor="#999" stroked="f">
          <v:fill opacity=".5"/>
          <v:textpath style="font-family:&quot;Times New Roman&quot;;font-size:1pt" string="Preliminary Draft"/>
          <w10:wrap anchorx="margin" anchory="margin"/>
        </v:shape>
      </w:pict>
    </w:r>
    <w:r w:rsidR="00DF7706">
      <w:rPr>
        <w:rStyle w:val="PageNumber"/>
      </w:rPr>
      <w:fldChar w:fldCharType="begin"/>
    </w:r>
    <w:r w:rsidR="00DF7706">
      <w:rPr>
        <w:rStyle w:val="PageNumber"/>
      </w:rPr>
      <w:instrText xml:space="preserve">PAGE  </w:instrText>
    </w:r>
    <w:r w:rsidR="00DF7706">
      <w:rPr>
        <w:rStyle w:val="PageNumber"/>
      </w:rPr>
      <w:fldChar w:fldCharType="separate"/>
    </w:r>
    <w:r w:rsidR="00DF7706">
      <w:rPr>
        <w:rStyle w:val="PageNumber"/>
        <w:noProof/>
      </w:rPr>
      <w:t>- 56 -</w:t>
    </w:r>
    <w:r w:rsidR="00DF7706">
      <w:rPr>
        <w:rStyle w:val="PageNumber"/>
      </w:rPr>
      <w:fldChar w:fldCharType="end"/>
    </w:r>
  </w:p>
  <w:p w14:paraId="18B976BB" w14:textId="77777777" w:rsidR="00DF7706" w:rsidRDefault="00DF770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AE85B" w14:textId="77777777" w:rsidR="00DF7706" w:rsidRDefault="004F7C9F">
    <w:pPr>
      <w:pStyle w:val="Header"/>
    </w:pPr>
    <w:r>
      <w:rPr>
        <w:noProof/>
      </w:rPr>
      <w:pict w14:anchorId="7CD6D6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26.9pt;height:58.5pt;rotation:315;z-index:-251659264;mso-position-horizontal:center;mso-position-horizontal-relative:margin;mso-position-vertical:center;mso-position-vertical-relative:margin" o:allowincell="f" fillcolor="#999" stroked="f">
          <v:fill opacity=".5"/>
          <v:textpath style="font-family:&quot;Times New Roman&quot;;font-size:1pt" string="Preliminary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5BAA"/>
    <w:multiLevelType w:val="hybridMultilevel"/>
    <w:tmpl w:val="348EA2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B151C"/>
    <w:multiLevelType w:val="multilevel"/>
    <w:tmpl w:val="294E004E"/>
    <w:lvl w:ilvl="0">
      <w:start w:val="1"/>
      <w:numFmt w:val="bullet"/>
      <w:lvlText w:val=""/>
      <w:lvlJc w:val="left"/>
      <w:pPr>
        <w:tabs>
          <w:tab w:val="num" w:pos="502"/>
        </w:tabs>
        <w:ind w:left="502" w:hanging="360"/>
      </w:pPr>
      <w:rPr>
        <w:rFonts w:ascii="Symbol" w:hAnsi="Symbol" w:hint="default"/>
        <w:b/>
        <w:bCs/>
      </w:rPr>
    </w:lvl>
    <w:lvl w:ilvl="1">
      <w:start w:val="1"/>
      <w:numFmt w:val="decimal"/>
      <w:lvlText w:val="%1.%2"/>
      <w:lvlJc w:val="left"/>
      <w:pPr>
        <w:tabs>
          <w:tab w:val="num" w:pos="1144"/>
        </w:tabs>
        <w:ind w:left="1144" w:right="576" w:hanging="576"/>
      </w:pPr>
      <w:rPr>
        <w:b/>
        <w:bCs/>
      </w:rPr>
    </w:lvl>
    <w:lvl w:ilvl="2">
      <w:start w:val="1"/>
      <w:numFmt w:val="decimal"/>
      <w:lvlText w:val="%1.%2.%3"/>
      <w:lvlJc w:val="left"/>
      <w:pPr>
        <w:tabs>
          <w:tab w:val="num" w:pos="1288"/>
        </w:tabs>
        <w:ind w:left="1288" w:right="720" w:hanging="720"/>
      </w:pPr>
    </w:lvl>
    <w:lvl w:ilvl="3">
      <w:start w:val="1"/>
      <w:numFmt w:val="decimal"/>
      <w:lvlText w:val="%1.%2.%3.%4"/>
      <w:lvlJc w:val="left"/>
      <w:pPr>
        <w:tabs>
          <w:tab w:val="num" w:pos="864"/>
        </w:tabs>
        <w:ind w:left="864" w:right="864" w:hanging="864"/>
      </w:pPr>
    </w:lvl>
    <w:lvl w:ilvl="4">
      <w:start w:val="1"/>
      <w:numFmt w:val="decimal"/>
      <w:lvlText w:val="%1.%2.%3.%4.%5"/>
      <w:lvlJc w:val="left"/>
      <w:pPr>
        <w:tabs>
          <w:tab w:val="num" w:pos="1008"/>
        </w:tabs>
        <w:ind w:left="1008" w:right="1008" w:hanging="1008"/>
      </w:pPr>
    </w:lvl>
    <w:lvl w:ilvl="5">
      <w:start w:val="1"/>
      <w:numFmt w:val="decimal"/>
      <w:lvlText w:val="%1.%2.%3.%4.%5.%6"/>
      <w:lvlJc w:val="left"/>
      <w:pPr>
        <w:tabs>
          <w:tab w:val="num" w:pos="1152"/>
        </w:tabs>
        <w:ind w:left="1152" w:right="1152" w:hanging="1152"/>
      </w:pPr>
    </w:lvl>
    <w:lvl w:ilvl="6">
      <w:start w:val="1"/>
      <w:numFmt w:val="decimal"/>
      <w:lvlText w:val="%1.%2.%3.%4.%5.%6.%7"/>
      <w:lvlJc w:val="left"/>
      <w:pPr>
        <w:tabs>
          <w:tab w:val="num" w:pos="1296"/>
        </w:tabs>
        <w:ind w:left="1296" w:right="1296" w:hanging="1296"/>
      </w:pPr>
    </w:lvl>
    <w:lvl w:ilvl="7">
      <w:start w:val="1"/>
      <w:numFmt w:val="decimal"/>
      <w:lvlText w:val="%1.%2.%3.%4.%5.%6.%7.%8"/>
      <w:lvlJc w:val="left"/>
      <w:pPr>
        <w:tabs>
          <w:tab w:val="num" w:pos="1440"/>
        </w:tabs>
        <w:ind w:left="1440" w:right="1440" w:hanging="1440"/>
      </w:pPr>
    </w:lvl>
    <w:lvl w:ilvl="8">
      <w:start w:val="1"/>
      <w:numFmt w:val="decimal"/>
      <w:lvlText w:val="%1.%2.%3.%4.%5.%6.%7.%8.%9"/>
      <w:lvlJc w:val="left"/>
      <w:pPr>
        <w:tabs>
          <w:tab w:val="num" w:pos="1584"/>
        </w:tabs>
        <w:ind w:left="1584" w:right="1584" w:hanging="1584"/>
      </w:pPr>
    </w:lvl>
  </w:abstractNum>
  <w:abstractNum w:abstractNumId="2" w15:restartNumberingAfterBreak="0">
    <w:nsid w:val="0773014A"/>
    <w:multiLevelType w:val="hybridMultilevel"/>
    <w:tmpl w:val="EC0E5614"/>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09D67F3F"/>
    <w:multiLevelType w:val="singleLevel"/>
    <w:tmpl w:val="04090001"/>
    <w:lvl w:ilvl="0">
      <w:start w:val="1"/>
      <w:numFmt w:val="bullet"/>
      <w:lvlText w:val=""/>
      <w:lvlJc w:val="left"/>
      <w:pPr>
        <w:tabs>
          <w:tab w:val="num" w:pos="360"/>
        </w:tabs>
        <w:ind w:left="360" w:right="360" w:hanging="360"/>
      </w:pPr>
      <w:rPr>
        <w:rFonts w:ascii="Symbol" w:hAnsi="Symbol" w:hint="default"/>
      </w:rPr>
    </w:lvl>
  </w:abstractNum>
  <w:abstractNum w:abstractNumId="4" w15:restartNumberingAfterBreak="0">
    <w:nsid w:val="09DB359C"/>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5" w15:restartNumberingAfterBreak="0">
    <w:nsid w:val="0DF223E2"/>
    <w:multiLevelType w:val="hybridMultilevel"/>
    <w:tmpl w:val="47FE36DC"/>
    <w:lvl w:ilvl="0" w:tplc="674E7DE6">
      <w:start w:val="6"/>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EA6046"/>
    <w:multiLevelType w:val="singleLevel"/>
    <w:tmpl w:val="04090001"/>
    <w:lvl w:ilvl="0">
      <w:start w:val="1"/>
      <w:numFmt w:val="bullet"/>
      <w:lvlText w:val=""/>
      <w:lvlJc w:val="left"/>
      <w:pPr>
        <w:tabs>
          <w:tab w:val="num" w:pos="360"/>
        </w:tabs>
        <w:ind w:left="360" w:right="360" w:hanging="360"/>
      </w:pPr>
      <w:rPr>
        <w:rFonts w:ascii="Symbol" w:hAnsi="Symbol" w:hint="default"/>
      </w:rPr>
    </w:lvl>
  </w:abstractNum>
  <w:abstractNum w:abstractNumId="7" w15:restartNumberingAfterBreak="0">
    <w:nsid w:val="190A55A1"/>
    <w:multiLevelType w:val="hybridMultilevel"/>
    <w:tmpl w:val="37AC4484"/>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8" w15:restartNumberingAfterBreak="0">
    <w:nsid w:val="1C5A55C6"/>
    <w:multiLevelType w:val="hybridMultilevel"/>
    <w:tmpl w:val="B3D20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E7750E"/>
    <w:multiLevelType w:val="hybridMultilevel"/>
    <w:tmpl w:val="841ED0DA"/>
    <w:lvl w:ilvl="0" w:tplc="D49C185A">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6A7F4D"/>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11" w15:restartNumberingAfterBreak="0">
    <w:nsid w:val="2AFF3D73"/>
    <w:multiLevelType w:val="multilevel"/>
    <w:tmpl w:val="52CCAF1A"/>
    <w:lvl w:ilvl="0">
      <w:start w:val="11"/>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1"/>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15:restartNumberingAfterBreak="0">
    <w:nsid w:val="2B2D09E2"/>
    <w:multiLevelType w:val="hybridMultilevel"/>
    <w:tmpl w:val="AFA83FCC"/>
    <w:lvl w:ilvl="0" w:tplc="F93297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C5871B1"/>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14" w15:restartNumberingAfterBreak="0">
    <w:nsid w:val="2D903AC0"/>
    <w:multiLevelType w:val="hybridMultilevel"/>
    <w:tmpl w:val="469AE73E"/>
    <w:lvl w:ilvl="0" w:tplc="04090011">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2B45692"/>
    <w:multiLevelType w:val="hybridMultilevel"/>
    <w:tmpl w:val="31225E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428254D"/>
    <w:multiLevelType w:val="hybridMultilevel"/>
    <w:tmpl w:val="AE14B7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21603D"/>
    <w:multiLevelType w:val="hybridMultilevel"/>
    <w:tmpl w:val="168A1348"/>
    <w:lvl w:ilvl="0" w:tplc="1E0867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430FD9"/>
    <w:multiLevelType w:val="hybridMultilevel"/>
    <w:tmpl w:val="D8FA73B6"/>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58745A3"/>
    <w:multiLevelType w:val="hybridMultilevel"/>
    <w:tmpl w:val="943EB2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4D4284"/>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21" w15:restartNumberingAfterBreak="0">
    <w:nsid w:val="4EAF43FB"/>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22" w15:restartNumberingAfterBreak="0">
    <w:nsid w:val="4FBC25C8"/>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23" w15:restartNumberingAfterBreak="0">
    <w:nsid w:val="56CA4F2E"/>
    <w:multiLevelType w:val="singleLevel"/>
    <w:tmpl w:val="0809000F"/>
    <w:lvl w:ilvl="0">
      <w:start w:val="1"/>
      <w:numFmt w:val="decimal"/>
      <w:lvlText w:val="%1."/>
      <w:lvlJc w:val="left"/>
      <w:pPr>
        <w:tabs>
          <w:tab w:val="num" w:pos="360"/>
        </w:tabs>
        <w:ind w:left="360" w:right="360" w:hanging="360"/>
      </w:pPr>
    </w:lvl>
  </w:abstractNum>
  <w:abstractNum w:abstractNumId="24" w15:restartNumberingAfterBreak="0">
    <w:nsid w:val="58546315"/>
    <w:multiLevelType w:val="hybridMultilevel"/>
    <w:tmpl w:val="DE561A5A"/>
    <w:lvl w:ilvl="0" w:tplc="3DEA8450">
      <w:start w:val="1"/>
      <w:numFmt w:val="bullet"/>
      <w:lvlText w:val=""/>
      <w:lvlJc w:val="left"/>
      <w:pPr>
        <w:tabs>
          <w:tab w:val="num" w:pos="360"/>
        </w:tabs>
        <w:ind w:left="360" w:right="360" w:hanging="360"/>
      </w:pPr>
      <w:rPr>
        <w:rFonts w:ascii="Symbol" w:hAnsi="Symbol" w:hint="default"/>
      </w:rPr>
    </w:lvl>
    <w:lvl w:ilvl="1" w:tplc="8CA407F6" w:tentative="1">
      <w:start w:val="1"/>
      <w:numFmt w:val="bullet"/>
      <w:lvlText w:val="o"/>
      <w:lvlJc w:val="left"/>
      <w:pPr>
        <w:tabs>
          <w:tab w:val="num" w:pos="1080"/>
        </w:tabs>
        <w:ind w:left="1080" w:right="1080" w:hanging="360"/>
      </w:pPr>
      <w:rPr>
        <w:rFonts w:ascii="Courier New" w:hAnsi="Courier New" w:cs="Courier New" w:hint="default"/>
      </w:rPr>
    </w:lvl>
    <w:lvl w:ilvl="2" w:tplc="E7400B2A" w:tentative="1">
      <w:start w:val="1"/>
      <w:numFmt w:val="bullet"/>
      <w:lvlText w:val=""/>
      <w:lvlJc w:val="left"/>
      <w:pPr>
        <w:tabs>
          <w:tab w:val="num" w:pos="1800"/>
        </w:tabs>
        <w:ind w:left="1800" w:right="1800" w:hanging="360"/>
      </w:pPr>
      <w:rPr>
        <w:rFonts w:ascii="Wingdings" w:hAnsi="Wingdings" w:hint="default"/>
      </w:rPr>
    </w:lvl>
    <w:lvl w:ilvl="3" w:tplc="B0809626" w:tentative="1">
      <w:start w:val="1"/>
      <w:numFmt w:val="bullet"/>
      <w:lvlText w:val=""/>
      <w:lvlJc w:val="left"/>
      <w:pPr>
        <w:tabs>
          <w:tab w:val="num" w:pos="2520"/>
        </w:tabs>
        <w:ind w:left="2520" w:right="2520" w:hanging="360"/>
      </w:pPr>
      <w:rPr>
        <w:rFonts w:ascii="Symbol" w:hAnsi="Symbol" w:hint="default"/>
      </w:rPr>
    </w:lvl>
    <w:lvl w:ilvl="4" w:tplc="DD34B97E" w:tentative="1">
      <w:start w:val="1"/>
      <w:numFmt w:val="bullet"/>
      <w:lvlText w:val="o"/>
      <w:lvlJc w:val="left"/>
      <w:pPr>
        <w:tabs>
          <w:tab w:val="num" w:pos="3240"/>
        </w:tabs>
        <w:ind w:left="3240" w:right="3240" w:hanging="360"/>
      </w:pPr>
      <w:rPr>
        <w:rFonts w:ascii="Courier New" w:hAnsi="Courier New" w:cs="Courier New" w:hint="default"/>
      </w:rPr>
    </w:lvl>
    <w:lvl w:ilvl="5" w:tplc="92623DE0" w:tentative="1">
      <w:start w:val="1"/>
      <w:numFmt w:val="bullet"/>
      <w:lvlText w:val=""/>
      <w:lvlJc w:val="left"/>
      <w:pPr>
        <w:tabs>
          <w:tab w:val="num" w:pos="3960"/>
        </w:tabs>
        <w:ind w:left="3960" w:right="3960" w:hanging="360"/>
      </w:pPr>
      <w:rPr>
        <w:rFonts w:ascii="Wingdings" w:hAnsi="Wingdings" w:hint="default"/>
      </w:rPr>
    </w:lvl>
    <w:lvl w:ilvl="6" w:tplc="4A8AE51E" w:tentative="1">
      <w:start w:val="1"/>
      <w:numFmt w:val="bullet"/>
      <w:lvlText w:val=""/>
      <w:lvlJc w:val="left"/>
      <w:pPr>
        <w:tabs>
          <w:tab w:val="num" w:pos="4680"/>
        </w:tabs>
        <w:ind w:left="4680" w:right="4680" w:hanging="360"/>
      </w:pPr>
      <w:rPr>
        <w:rFonts w:ascii="Symbol" w:hAnsi="Symbol" w:hint="default"/>
      </w:rPr>
    </w:lvl>
    <w:lvl w:ilvl="7" w:tplc="774C3D06" w:tentative="1">
      <w:start w:val="1"/>
      <w:numFmt w:val="bullet"/>
      <w:lvlText w:val="o"/>
      <w:lvlJc w:val="left"/>
      <w:pPr>
        <w:tabs>
          <w:tab w:val="num" w:pos="5400"/>
        </w:tabs>
        <w:ind w:left="5400" w:right="5400" w:hanging="360"/>
      </w:pPr>
      <w:rPr>
        <w:rFonts w:ascii="Courier New" w:hAnsi="Courier New" w:cs="Courier New" w:hint="default"/>
      </w:rPr>
    </w:lvl>
    <w:lvl w:ilvl="8" w:tplc="A1C488AA" w:tentative="1">
      <w:start w:val="1"/>
      <w:numFmt w:val="bullet"/>
      <w:lvlText w:val=""/>
      <w:lvlJc w:val="left"/>
      <w:pPr>
        <w:tabs>
          <w:tab w:val="num" w:pos="6120"/>
        </w:tabs>
        <w:ind w:left="6120" w:right="6120" w:hanging="360"/>
      </w:pPr>
      <w:rPr>
        <w:rFonts w:ascii="Wingdings" w:hAnsi="Wingdings" w:hint="default"/>
      </w:rPr>
    </w:lvl>
  </w:abstractNum>
  <w:abstractNum w:abstractNumId="25" w15:restartNumberingAfterBreak="0">
    <w:nsid w:val="59990591"/>
    <w:multiLevelType w:val="hybridMultilevel"/>
    <w:tmpl w:val="42A2B7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306598"/>
    <w:multiLevelType w:val="multilevel"/>
    <w:tmpl w:val="F96AE2C8"/>
    <w:lvl w:ilvl="0">
      <w:start w:val="1"/>
      <w:numFmt w:val="bullet"/>
      <w:lvlText w:val=""/>
      <w:lvlJc w:val="left"/>
      <w:pPr>
        <w:tabs>
          <w:tab w:val="num" w:pos="720"/>
        </w:tabs>
        <w:ind w:left="720" w:right="720" w:hanging="360"/>
      </w:pPr>
      <w:rPr>
        <w:rFonts w:ascii="Symbol" w:hAnsi="Symbol" w:cs="Times New Roman" w:hint="default"/>
      </w:rPr>
    </w:lvl>
    <w:lvl w:ilvl="1">
      <w:start w:val="1"/>
      <w:numFmt w:val="bullet"/>
      <w:lvlText w:val="o"/>
      <w:lvlJc w:val="left"/>
      <w:pPr>
        <w:tabs>
          <w:tab w:val="num" w:pos="1440"/>
        </w:tabs>
        <w:ind w:left="1440" w:right="1440" w:hanging="360"/>
      </w:pPr>
      <w:rPr>
        <w:rFonts w:ascii="Courier New" w:hAnsi="Courier New" w:cs="Courier New" w:hint="default"/>
      </w:rPr>
    </w:lvl>
    <w:lvl w:ilvl="2">
      <w:start w:val="1"/>
      <w:numFmt w:val="bullet"/>
      <w:lvlText w:val=""/>
      <w:lvlJc w:val="left"/>
      <w:pPr>
        <w:tabs>
          <w:tab w:val="num" w:pos="2160"/>
        </w:tabs>
        <w:ind w:left="2160" w:right="2160" w:hanging="360"/>
      </w:pPr>
      <w:rPr>
        <w:rFonts w:ascii="Wingdings" w:hAnsi="Wingdings" w:cs="Times New Roman" w:hint="default"/>
      </w:rPr>
    </w:lvl>
    <w:lvl w:ilvl="3">
      <w:start w:val="1"/>
      <w:numFmt w:val="bullet"/>
      <w:lvlText w:val=""/>
      <w:lvlJc w:val="left"/>
      <w:pPr>
        <w:tabs>
          <w:tab w:val="num" w:pos="2880"/>
        </w:tabs>
        <w:ind w:left="2880" w:right="2880" w:hanging="360"/>
      </w:pPr>
      <w:rPr>
        <w:rFonts w:ascii="Symbol" w:hAnsi="Symbol" w:cs="Times New Roman" w:hint="default"/>
      </w:rPr>
    </w:lvl>
    <w:lvl w:ilvl="4">
      <w:start w:val="1"/>
      <w:numFmt w:val="bullet"/>
      <w:lvlText w:val="o"/>
      <w:lvlJc w:val="left"/>
      <w:pPr>
        <w:tabs>
          <w:tab w:val="num" w:pos="3600"/>
        </w:tabs>
        <w:ind w:left="3600" w:right="3600" w:hanging="360"/>
      </w:pPr>
      <w:rPr>
        <w:rFonts w:ascii="Courier New" w:hAnsi="Courier New" w:cs="Courier New" w:hint="default"/>
      </w:rPr>
    </w:lvl>
    <w:lvl w:ilvl="5">
      <w:start w:val="1"/>
      <w:numFmt w:val="bullet"/>
      <w:lvlText w:val=""/>
      <w:lvlJc w:val="left"/>
      <w:pPr>
        <w:tabs>
          <w:tab w:val="num" w:pos="4320"/>
        </w:tabs>
        <w:ind w:left="4320" w:right="4320" w:hanging="360"/>
      </w:pPr>
      <w:rPr>
        <w:rFonts w:ascii="Wingdings" w:hAnsi="Wingdings" w:cs="Times New Roman" w:hint="default"/>
      </w:rPr>
    </w:lvl>
    <w:lvl w:ilvl="6">
      <w:start w:val="1"/>
      <w:numFmt w:val="bullet"/>
      <w:lvlText w:val=""/>
      <w:lvlJc w:val="left"/>
      <w:pPr>
        <w:tabs>
          <w:tab w:val="num" w:pos="5040"/>
        </w:tabs>
        <w:ind w:left="5040" w:right="5040" w:hanging="360"/>
      </w:pPr>
      <w:rPr>
        <w:rFonts w:ascii="Symbol" w:hAnsi="Symbol" w:cs="Times New Roman" w:hint="default"/>
      </w:rPr>
    </w:lvl>
    <w:lvl w:ilvl="7">
      <w:start w:val="1"/>
      <w:numFmt w:val="bullet"/>
      <w:lvlText w:val="o"/>
      <w:lvlJc w:val="left"/>
      <w:pPr>
        <w:tabs>
          <w:tab w:val="num" w:pos="5760"/>
        </w:tabs>
        <w:ind w:left="5760" w:right="5760" w:hanging="360"/>
      </w:pPr>
      <w:rPr>
        <w:rFonts w:ascii="Courier New" w:hAnsi="Courier New" w:cs="Courier New" w:hint="default"/>
      </w:rPr>
    </w:lvl>
    <w:lvl w:ilvl="8">
      <w:start w:val="1"/>
      <w:numFmt w:val="bullet"/>
      <w:lvlText w:val=""/>
      <w:lvlJc w:val="left"/>
      <w:pPr>
        <w:tabs>
          <w:tab w:val="num" w:pos="6480"/>
        </w:tabs>
        <w:ind w:left="6480" w:right="6480" w:hanging="360"/>
      </w:pPr>
      <w:rPr>
        <w:rFonts w:ascii="Wingdings" w:hAnsi="Wingdings" w:cs="Times New Roman" w:hint="default"/>
      </w:rPr>
    </w:lvl>
  </w:abstractNum>
  <w:abstractNum w:abstractNumId="27" w15:restartNumberingAfterBreak="0">
    <w:nsid w:val="62650AB2"/>
    <w:multiLevelType w:val="hybridMultilevel"/>
    <w:tmpl w:val="3A6214E8"/>
    <w:lvl w:ilvl="0" w:tplc="FB0C8EA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9425EC"/>
    <w:multiLevelType w:val="hybridMultilevel"/>
    <w:tmpl w:val="BCCECF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B15BA7"/>
    <w:multiLevelType w:val="multilevel"/>
    <w:tmpl w:val="D452DF9C"/>
    <w:lvl w:ilvl="0">
      <w:start w:val="1"/>
      <w:numFmt w:val="decimal"/>
      <w:pStyle w:val="Heading1"/>
      <w:lvlText w:val="%1"/>
      <w:lvlJc w:val="left"/>
      <w:pPr>
        <w:tabs>
          <w:tab w:val="num" w:pos="574"/>
        </w:tabs>
        <w:ind w:left="574" w:right="432" w:hanging="432"/>
      </w:pPr>
      <w:rPr>
        <w:b/>
        <w:bCs/>
      </w:rPr>
    </w:lvl>
    <w:lvl w:ilvl="1">
      <w:start w:val="1"/>
      <w:numFmt w:val="decimal"/>
      <w:pStyle w:val="Heading2"/>
      <w:lvlText w:val="%1.%2"/>
      <w:lvlJc w:val="left"/>
      <w:pPr>
        <w:tabs>
          <w:tab w:val="num" w:pos="576"/>
        </w:tabs>
        <w:ind w:left="576" w:right="576" w:hanging="576"/>
      </w:pPr>
      <w:rPr>
        <w:b/>
        <w:bCs/>
      </w:rPr>
    </w:lvl>
    <w:lvl w:ilvl="2">
      <w:start w:val="1"/>
      <w:numFmt w:val="decimal"/>
      <w:pStyle w:val="Heading3"/>
      <w:lvlText w:val="%1.%2.%3"/>
      <w:lvlJc w:val="left"/>
      <w:pPr>
        <w:tabs>
          <w:tab w:val="num" w:pos="1288"/>
        </w:tabs>
        <w:ind w:left="1288" w:right="720" w:hanging="720"/>
      </w:pPr>
    </w:lvl>
    <w:lvl w:ilvl="3">
      <w:start w:val="1"/>
      <w:numFmt w:val="decimal"/>
      <w:pStyle w:val="Heading4"/>
      <w:lvlText w:val="%1.%2.%3.%4"/>
      <w:lvlJc w:val="left"/>
      <w:pPr>
        <w:tabs>
          <w:tab w:val="num" w:pos="864"/>
        </w:tabs>
        <w:ind w:left="864" w:right="864" w:hanging="864"/>
      </w:pPr>
    </w:lvl>
    <w:lvl w:ilvl="4">
      <w:start w:val="1"/>
      <w:numFmt w:val="decimal"/>
      <w:pStyle w:val="Heading5"/>
      <w:lvlText w:val="%1.%2.%3.%4.%5"/>
      <w:lvlJc w:val="left"/>
      <w:pPr>
        <w:tabs>
          <w:tab w:val="num" w:pos="1008"/>
        </w:tabs>
        <w:ind w:left="1008" w:right="1008" w:hanging="1008"/>
      </w:pPr>
    </w:lvl>
    <w:lvl w:ilvl="5">
      <w:start w:val="1"/>
      <w:numFmt w:val="decimal"/>
      <w:pStyle w:val="Heading6"/>
      <w:lvlText w:val="%1.%2.%3.%4.%5.%6"/>
      <w:lvlJc w:val="left"/>
      <w:pPr>
        <w:tabs>
          <w:tab w:val="num" w:pos="1152"/>
        </w:tabs>
        <w:ind w:left="1152" w:right="1152" w:hanging="1152"/>
      </w:pPr>
    </w:lvl>
    <w:lvl w:ilvl="6">
      <w:start w:val="1"/>
      <w:numFmt w:val="decimal"/>
      <w:pStyle w:val="Heading7"/>
      <w:lvlText w:val="%1.%2.%3.%4.%5.%6.%7"/>
      <w:lvlJc w:val="left"/>
      <w:pPr>
        <w:tabs>
          <w:tab w:val="num" w:pos="1296"/>
        </w:tabs>
        <w:ind w:left="1296" w:right="1296" w:hanging="1296"/>
      </w:pPr>
    </w:lvl>
    <w:lvl w:ilvl="7">
      <w:start w:val="1"/>
      <w:numFmt w:val="decimal"/>
      <w:pStyle w:val="Heading8"/>
      <w:lvlText w:val="%1.%2.%3.%4.%5.%6.%7.%8"/>
      <w:lvlJc w:val="left"/>
      <w:pPr>
        <w:tabs>
          <w:tab w:val="num" w:pos="1440"/>
        </w:tabs>
        <w:ind w:left="1440" w:right="1440" w:hanging="1440"/>
      </w:pPr>
    </w:lvl>
    <w:lvl w:ilvl="8">
      <w:start w:val="1"/>
      <w:numFmt w:val="decimal"/>
      <w:pStyle w:val="Heading9"/>
      <w:lvlText w:val="%1.%2.%3.%4.%5.%6.%7.%8.%9"/>
      <w:lvlJc w:val="left"/>
      <w:pPr>
        <w:tabs>
          <w:tab w:val="num" w:pos="1584"/>
        </w:tabs>
        <w:ind w:left="1584" w:right="1584" w:hanging="1584"/>
      </w:pPr>
    </w:lvl>
  </w:abstractNum>
  <w:abstractNum w:abstractNumId="30" w15:restartNumberingAfterBreak="0">
    <w:nsid w:val="697D2785"/>
    <w:multiLevelType w:val="hybridMultilevel"/>
    <w:tmpl w:val="CB449474"/>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B957610"/>
    <w:multiLevelType w:val="hybridMultilevel"/>
    <w:tmpl w:val="08AC1E06"/>
    <w:lvl w:ilvl="0" w:tplc="B6BA80D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8418D"/>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33" w15:restartNumberingAfterBreak="0">
    <w:nsid w:val="722F3CBD"/>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34" w15:restartNumberingAfterBreak="0">
    <w:nsid w:val="7332143F"/>
    <w:multiLevelType w:val="hybridMultilevel"/>
    <w:tmpl w:val="DF988A06"/>
    <w:lvl w:ilvl="0" w:tplc="59521FA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BC92474"/>
    <w:multiLevelType w:val="hybridMultilevel"/>
    <w:tmpl w:val="D14A8B58"/>
    <w:lvl w:ilvl="0" w:tplc="04090001">
      <w:start w:val="1"/>
      <w:numFmt w:val="bullet"/>
      <w:lvlText w:val=""/>
      <w:lvlJc w:val="left"/>
      <w:pPr>
        <w:tabs>
          <w:tab w:val="num" w:pos="1380"/>
        </w:tabs>
        <w:ind w:left="1380" w:hanging="360"/>
      </w:pPr>
      <w:rPr>
        <w:rFonts w:ascii="Symbol" w:hAnsi="Symbol" w:hint="default"/>
      </w:rPr>
    </w:lvl>
    <w:lvl w:ilvl="1" w:tplc="04090003" w:tentative="1">
      <w:start w:val="1"/>
      <w:numFmt w:val="bullet"/>
      <w:lvlText w:val="o"/>
      <w:lvlJc w:val="left"/>
      <w:pPr>
        <w:tabs>
          <w:tab w:val="num" w:pos="2100"/>
        </w:tabs>
        <w:ind w:left="2100" w:hanging="360"/>
      </w:pPr>
      <w:rPr>
        <w:rFonts w:ascii="Courier New" w:hAnsi="Courier New" w:cs="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36" w15:restartNumberingAfterBreak="0">
    <w:nsid w:val="7F801B16"/>
    <w:multiLevelType w:val="hybridMultilevel"/>
    <w:tmpl w:val="0D9C7B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8B4873"/>
    <w:multiLevelType w:val="hybridMultilevel"/>
    <w:tmpl w:val="416AF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A36671"/>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39" w15:restartNumberingAfterBreak="0">
    <w:nsid w:val="7FDA31F4"/>
    <w:multiLevelType w:val="singleLevel"/>
    <w:tmpl w:val="04090001"/>
    <w:lvl w:ilvl="0">
      <w:start w:val="1"/>
      <w:numFmt w:val="bullet"/>
      <w:lvlText w:val=""/>
      <w:lvlJc w:val="left"/>
      <w:pPr>
        <w:tabs>
          <w:tab w:val="num" w:pos="360"/>
        </w:tabs>
        <w:ind w:left="360" w:right="360" w:hanging="360"/>
      </w:pPr>
      <w:rPr>
        <w:rFonts w:ascii="Symbol" w:hAnsi="Symbol" w:hint="default"/>
      </w:rPr>
    </w:lvl>
  </w:abstractNum>
  <w:num w:numId="1">
    <w:abstractNumId w:val="39"/>
  </w:num>
  <w:num w:numId="2">
    <w:abstractNumId w:val="6"/>
  </w:num>
  <w:num w:numId="3">
    <w:abstractNumId w:val="3"/>
  </w:num>
  <w:num w:numId="4">
    <w:abstractNumId w:val="20"/>
  </w:num>
  <w:num w:numId="5">
    <w:abstractNumId w:val="4"/>
  </w:num>
  <w:num w:numId="6">
    <w:abstractNumId w:val="23"/>
  </w:num>
  <w:num w:numId="7">
    <w:abstractNumId w:val="21"/>
  </w:num>
  <w:num w:numId="8">
    <w:abstractNumId w:val="10"/>
  </w:num>
  <w:num w:numId="9">
    <w:abstractNumId w:val="32"/>
  </w:num>
  <w:num w:numId="10">
    <w:abstractNumId w:val="38"/>
  </w:num>
  <w:num w:numId="11">
    <w:abstractNumId w:val="22"/>
  </w:num>
  <w:num w:numId="12">
    <w:abstractNumId w:val="13"/>
  </w:num>
  <w:num w:numId="13">
    <w:abstractNumId w:val="33"/>
  </w:num>
  <w:num w:numId="14">
    <w:abstractNumId w:val="2"/>
  </w:num>
  <w:num w:numId="15">
    <w:abstractNumId w:val="26"/>
  </w:num>
  <w:num w:numId="16">
    <w:abstractNumId w:val="29"/>
  </w:num>
  <w:num w:numId="17">
    <w:abstractNumId w:val="24"/>
  </w:num>
  <w:num w:numId="18">
    <w:abstractNumId w:val="8"/>
  </w:num>
  <w:num w:numId="19">
    <w:abstractNumId w:val="37"/>
  </w:num>
  <w:num w:numId="20">
    <w:abstractNumId w:val="5"/>
  </w:num>
  <w:num w:numId="21">
    <w:abstractNumId w:val="12"/>
  </w:num>
  <w:num w:numId="22">
    <w:abstractNumId w:val="11"/>
  </w:num>
  <w:num w:numId="23">
    <w:abstractNumId w:val="25"/>
  </w:num>
  <w:num w:numId="24">
    <w:abstractNumId w:val="19"/>
  </w:num>
  <w:num w:numId="25">
    <w:abstractNumId w:val="7"/>
  </w:num>
  <w:num w:numId="26">
    <w:abstractNumId w:val="35"/>
  </w:num>
  <w:num w:numId="27">
    <w:abstractNumId w:val="27"/>
  </w:num>
  <w:num w:numId="28">
    <w:abstractNumId w:val="16"/>
  </w:num>
  <w:num w:numId="29">
    <w:abstractNumId w:val="28"/>
  </w:num>
  <w:num w:numId="30">
    <w:abstractNumId w:val="9"/>
  </w:num>
  <w:num w:numId="31">
    <w:abstractNumId w:val="0"/>
  </w:num>
  <w:num w:numId="32">
    <w:abstractNumId w:val="18"/>
  </w:num>
  <w:num w:numId="33">
    <w:abstractNumId w:val="1"/>
  </w:num>
  <w:num w:numId="34">
    <w:abstractNumId w:val="14"/>
  </w:num>
  <w:num w:numId="35">
    <w:abstractNumId w:val="36"/>
  </w:num>
  <w:num w:numId="36">
    <w:abstractNumId w:val="30"/>
  </w:num>
  <w:num w:numId="37">
    <w:abstractNumId w:val="15"/>
  </w:num>
  <w:num w:numId="38">
    <w:abstractNumId w:val="17"/>
  </w:num>
  <w:num w:numId="39">
    <w:abstractNumId w:val="31"/>
  </w:num>
  <w:num w:numId="40">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mch">
    <w15:presenceInfo w15:providerId="None" w15:userId="demch"/>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4096" w:nlCheck="1" w:checkStyle="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3FF"/>
    <w:rsid w:val="00004458"/>
    <w:rsid w:val="00004E9A"/>
    <w:rsid w:val="000125AA"/>
    <w:rsid w:val="00012FD8"/>
    <w:rsid w:val="000174E8"/>
    <w:rsid w:val="0002412D"/>
    <w:rsid w:val="00031B04"/>
    <w:rsid w:val="000403DE"/>
    <w:rsid w:val="00040B25"/>
    <w:rsid w:val="0005197A"/>
    <w:rsid w:val="00054E1E"/>
    <w:rsid w:val="00055252"/>
    <w:rsid w:val="000650FA"/>
    <w:rsid w:val="00066E46"/>
    <w:rsid w:val="0007432F"/>
    <w:rsid w:val="00074756"/>
    <w:rsid w:val="00074FFD"/>
    <w:rsid w:val="0007618C"/>
    <w:rsid w:val="00077097"/>
    <w:rsid w:val="000804DD"/>
    <w:rsid w:val="00082C41"/>
    <w:rsid w:val="000836A2"/>
    <w:rsid w:val="00090E53"/>
    <w:rsid w:val="00097386"/>
    <w:rsid w:val="000A00DC"/>
    <w:rsid w:val="000A36A0"/>
    <w:rsid w:val="000A74C7"/>
    <w:rsid w:val="000B1C09"/>
    <w:rsid w:val="000B2C4E"/>
    <w:rsid w:val="000B42BD"/>
    <w:rsid w:val="000B6523"/>
    <w:rsid w:val="000C26CD"/>
    <w:rsid w:val="000C79F3"/>
    <w:rsid w:val="000D5E97"/>
    <w:rsid w:val="000E12F9"/>
    <w:rsid w:val="000E29D3"/>
    <w:rsid w:val="000E446F"/>
    <w:rsid w:val="000E7874"/>
    <w:rsid w:val="000E7E06"/>
    <w:rsid w:val="000F06BE"/>
    <w:rsid w:val="000F4683"/>
    <w:rsid w:val="000F5BDA"/>
    <w:rsid w:val="000F6068"/>
    <w:rsid w:val="00105A0C"/>
    <w:rsid w:val="00105E2D"/>
    <w:rsid w:val="00114A76"/>
    <w:rsid w:val="0011687E"/>
    <w:rsid w:val="00117B63"/>
    <w:rsid w:val="001200F5"/>
    <w:rsid w:val="001222DB"/>
    <w:rsid w:val="00132721"/>
    <w:rsid w:val="00134425"/>
    <w:rsid w:val="00137A60"/>
    <w:rsid w:val="00141C58"/>
    <w:rsid w:val="00146C50"/>
    <w:rsid w:val="00152708"/>
    <w:rsid w:val="00153623"/>
    <w:rsid w:val="00155D34"/>
    <w:rsid w:val="001620E7"/>
    <w:rsid w:val="00163378"/>
    <w:rsid w:val="00166F23"/>
    <w:rsid w:val="001710AB"/>
    <w:rsid w:val="00172F3A"/>
    <w:rsid w:val="00174066"/>
    <w:rsid w:val="00177E5D"/>
    <w:rsid w:val="001808A7"/>
    <w:rsid w:val="0018118C"/>
    <w:rsid w:val="00184B54"/>
    <w:rsid w:val="0018543A"/>
    <w:rsid w:val="0019135F"/>
    <w:rsid w:val="00194FD7"/>
    <w:rsid w:val="001973E5"/>
    <w:rsid w:val="001A7057"/>
    <w:rsid w:val="001B3063"/>
    <w:rsid w:val="001B58B1"/>
    <w:rsid w:val="001B7340"/>
    <w:rsid w:val="001B73EB"/>
    <w:rsid w:val="001C00F9"/>
    <w:rsid w:val="001C0136"/>
    <w:rsid w:val="001C0D41"/>
    <w:rsid w:val="001C28F2"/>
    <w:rsid w:val="001C3D69"/>
    <w:rsid w:val="001C7989"/>
    <w:rsid w:val="001D0C6F"/>
    <w:rsid w:val="001F0FF6"/>
    <w:rsid w:val="001F4377"/>
    <w:rsid w:val="001F5EB5"/>
    <w:rsid w:val="001F680F"/>
    <w:rsid w:val="001F7A55"/>
    <w:rsid w:val="002006D9"/>
    <w:rsid w:val="0021667C"/>
    <w:rsid w:val="002168AC"/>
    <w:rsid w:val="002368FC"/>
    <w:rsid w:val="00240990"/>
    <w:rsid w:val="002409AE"/>
    <w:rsid w:val="00241729"/>
    <w:rsid w:val="00243ADD"/>
    <w:rsid w:val="00243E12"/>
    <w:rsid w:val="00244D8C"/>
    <w:rsid w:val="00247399"/>
    <w:rsid w:val="002521D0"/>
    <w:rsid w:val="0025301C"/>
    <w:rsid w:val="00254254"/>
    <w:rsid w:val="0025458D"/>
    <w:rsid w:val="00273483"/>
    <w:rsid w:val="00275003"/>
    <w:rsid w:val="00277E29"/>
    <w:rsid w:val="00282D6D"/>
    <w:rsid w:val="00285325"/>
    <w:rsid w:val="00287CAD"/>
    <w:rsid w:val="002932D7"/>
    <w:rsid w:val="00294745"/>
    <w:rsid w:val="00297E5D"/>
    <w:rsid w:val="002A09DB"/>
    <w:rsid w:val="002A678B"/>
    <w:rsid w:val="002B05A8"/>
    <w:rsid w:val="002B3393"/>
    <w:rsid w:val="002B38BF"/>
    <w:rsid w:val="002B6CDA"/>
    <w:rsid w:val="002B7795"/>
    <w:rsid w:val="002B7867"/>
    <w:rsid w:val="002C1BD6"/>
    <w:rsid w:val="002C24D9"/>
    <w:rsid w:val="002C4A85"/>
    <w:rsid w:val="002C62FE"/>
    <w:rsid w:val="002C713C"/>
    <w:rsid w:val="002C7DA2"/>
    <w:rsid w:val="002D3B19"/>
    <w:rsid w:val="002D7560"/>
    <w:rsid w:val="002E0996"/>
    <w:rsid w:val="002F177C"/>
    <w:rsid w:val="003016B0"/>
    <w:rsid w:val="00302368"/>
    <w:rsid w:val="0030309E"/>
    <w:rsid w:val="003041DF"/>
    <w:rsid w:val="00304D93"/>
    <w:rsid w:val="00305E49"/>
    <w:rsid w:val="00306CC5"/>
    <w:rsid w:val="003078AD"/>
    <w:rsid w:val="0031240D"/>
    <w:rsid w:val="003135DA"/>
    <w:rsid w:val="00314047"/>
    <w:rsid w:val="00316265"/>
    <w:rsid w:val="00323C93"/>
    <w:rsid w:val="00332DE5"/>
    <w:rsid w:val="00333638"/>
    <w:rsid w:val="00334765"/>
    <w:rsid w:val="00335DA0"/>
    <w:rsid w:val="00337E7B"/>
    <w:rsid w:val="003412CA"/>
    <w:rsid w:val="0034508C"/>
    <w:rsid w:val="00353D3B"/>
    <w:rsid w:val="003559E2"/>
    <w:rsid w:val="00356CEF"/>
    <w:rsid w:val="003636DE"/>
    <w:rsid w:val="003717C2"/>
    <w:rsid w:val="00372B77"/>
    <w:rsid w:val="0037465B"/>
    <w:rsid w:val="00375955"/>
    <w:rsid w:val="003811B2"/>
    <w:rsid w:val="00382BBD"/>
    <w:rsid w:val="003837F4"/>
    <w:rsid w:val="003855D5"/>
    <w:rsid w:val="00392B02"/>
    <w:rsid w:val="00393214"/>
    <w:rsid w:val="00394762"/>
    <w:rsid w:val="00394D24"/>
    <w:rsid w:val="00396289"/>
    <w:rsid w:val="003A5226"/>
    <w:rsid w:val="003B00A4"/>
    <w:rsid w:val="003B2730"/>
    <w:rsid w:val="003B4A84"/>
    <w:rsid w:val="003B6042"/>
    <w:rsid w:val="003B6B46"/>
    <w:rsid w:val="003C7736"/>
    <w:rsid w:val="003C7F8D"/>
    <w:rsid w:val="003D0772"/>
    <w:rsid w:val="003D2BC8"/>
    <w:rsid w:val="003D3848"/>
    <w:rsid w:val="003D441B"/>
    <w:rsid w:val="003D56E5"/>
    <w:rsid w:val="003D6921"/>
    <w:rsid w:val="003E34C5"/>
    <w:rsid w:val="003F0328"/>
    <w:rsid w:val="0040381B"/>
    <w:rsid w:val="00404BD0"/>
    <w:rsid w:val="00407EFC"/>
    <w:rsid w:val="004144A4"/>
    <w:rsid w:val="00416291"/>
    <w:rsid w:val="0041727F"/>
    <w:rsid w:val="004228BF"/>
    <w:rsid w:val="00423322"/>
    <w:rsid w:val="00426EDC"/>
    <w:rsid w:val="00431C34"/>
    <w:rsid w:val="00436AE5"/>
    <w:rsid w:val="00436D90"/>
    <w:rsid w:val="0044043D"/>
    <w:rsid w:val="00444032"/>
    <w:rsid w:val="00450DB9"/>
    <w:rsid w:val="00453289"/>
    <w:rsid w:val="00457E74"/>
    <w:rsid w:val="00461A87"/>
    <w:rsid w:val="004625C5"/>
    <w:rsid w:val="00462EF6"/>
    <w:rsid w:val="00465983"/>
    <w:rsid w:val="00474F9F"/>
    <w:rsid w:val="0048247B"/>
    <w:rsid w:val="00482911"/>
    <w:rsid w:val="004878EA"/>
    <w:rsid w:val="00492C10"/>
    <w:rsid w:val="00492DFA"/>
    <w:rsid w:val="004933B6"/>
    <w:rsid w:val="00496BCD"/>
    <w:rsid w:val="00497509"/>
    <w:rsid w:val="004A32CA"/>
    <w:rsid w:val="004B2BC3"/>
    <w:rsid w:val="004B3459"/>
    <w:rsid w:val="004B5977"/>
    <w:rsid w:val="004C5750"/>
    <w:rsid w:val="004D12E2"/>
    <w:rsid w:val="004D1968"/>
    <w:rsid w:val="004D5E92"/>
    <w:rsid w:val="004D6898"/>
    <w:rsid w:val="004D7634"/>
    <w:rsid w:val="004E4178"/>
    <w:rsid w:val="004E53F5"/>
    <w:rsid w:val="004E629B"/>
    <w:rsid w:val="004F0D7E"/>
    <w:rsid w:val="004F0F53"/>
    <w:rsid w:val="004F1B79"/>
    <w:rsid w:val="004F384C"/>
    <w:rsid w:val="004F3B07"/>
    <w:rsid w:val="004F41C2"/>
    <w:rsid w:val="004F7C9F"/>
    <w:rsid w:val="00501EE1"/>
    <w:rsid w:val="00503BB5"/>
    <w:rsid w:val="00516044"/>
    <w:rsid w:val="00517827"/>
    <w:rsid w:val="005233A4"/>
    <w:rsid w:val="005239DA"/>
    <w:rsid w:val="00525454"/>
    <w:rsid w:val="00527D04"/>
    <w:rsid w:val="005307F2"/>
    <w:rsid w:val="00531346"/>
    <w:rsid w:val="00533DA5"/>
    <w:rsid w:val="00534BFD"/>
    <w:rsid w:val="00540945"/>
    <w:rsid w:val="005409BE"/>
    <w:rsid w:val="00541601"/>
    <w:rsid w:val="00541EC9"/>
    <w:rsid w:val="005541F0"/>
    <w:rsid w:val="00557790"/>
    <w:rsid w:val="00563D3B"/>
    <w:rsid w:val="005659F3"/>
    <w:rsid w:val="0056777B"/>
    <w:rsid w:val="00574181"/>
    <w:rsid w:val="00594190"/>
    <w:rsid w:val="005964DB"/>
    <w:rsid w:val="005A27DB"/>
    <w:rsid w:val="005A2D42"/>
    <w:rsid w:val="005A3780"/>
    <w:rsid w:val="005A5577"/>
    <w:rsid w:val="005C5872"/>
    <w:rsid w:val="005C5A3F"/>
    <w:rsid w:val="005C5BB2"/>
    <w:rsid w:val="005C691A"/>
    <w:rsid w:val="005D7219"/>
    <w:rsid w:val="005D7B98"/>
    <w:rsid w:val="005E0ADA"/>
    <w:rsid w:val="005E1581"/>
    <w:rsid w:val="005E4384"/>
    <w:rsid w:val="005E54F1"/>
    <w:rsid w:val="005E5B92"/>
    <w:rsid w:val="005F1EBE"/>
    <w:rsid w:val="005F4593"/>
    <w:rsid w:val="005F4B47"/>
    <w:rsid w:val="0060177B"/>
    <w:rsid w:val="00602C2C"/>
    <w:rsid w:val="006058F6"/>
    <w:rsid w:val="00607E55"/>
    <w:rsid w:val="00613E41"/>
    <w:rsid w:val="00615FE5"/>
    <w:rsid w:val="00617FDA"/>
    <w:rsid w:val="00623F42"/>
    <w:rsid w:val="00626FF9"/>
    <w:rsid w:val="006400A1"/>
    <w:rsid w:val="00640C8C"/>
    <w:rsid w:val="006501C0"/>
    <w:rsid w:val="0065253A"/>
    <w:rsid w:val="00653804"/>
    <w:rsid w:val="006550D7"/>
    <w:rsid w:val="00657F73"/>
    <w:rsid w:val="00660189"/>
    <w:rsid w:val="00662251"/>
    <w:rsid w:val="00663931"/>
    <w:rsid w:val="00664C6B"/>
    <w:rsid w:val="006660E3"/>
    <w:rsid w:val="006670E9"/>
    <w:rsid w:val="00667488"/>
    <w:rsid w:val="006727C1"/>
    <w:rsid w:val="006744A4"/>
    <w:rsid w:val="00675109"/>
    <w:rsid w:val="00681765"/>
    <w:rsid w:val="00683AE2"/>
    <w:rsid w:val="00684EDF"/>
    <w:rsid w:val="00686657"/>
    <w:rsid w:val="00691004"/>
    <w:rsid w:val="00695BA1"/>
    <w:rsid w:val="00697A13"/>
    <w:rsid w:val="006A2378"/>
    <w:rsid w:val="006A25D6"/>
    <w:rsid w:val="006A271F"/>
    <w:rsid w:val="006A564E"/>
    <w:rsid w:val="006A6EA9"/>
    <w:rsid w:val="006B5D36"/>
    <w:rsid w:val="006C0278"/>
    <w:rsid w:val="006C232E"/>
    <w:rsid w:val="006C3209"/>
    <w:rsid w:val="006C468D"/>
    <w:rsid w:val="006C6390"/>
    <w:rsid w:val="006D2918"/>
    <w:rsid w:val="006D3341"/>
    <w:rsid w:val="006D5195"/>
    <w:rsid w:val="006E0FA4"/>
    <w:rsid w:val="006E3490"/>
    <w:rsid w:val="006F0814"/>
    <w:rsid w:val="006F205C"/>
    <w:rsid w:val="006F3161"/>
    <w:rsid w:val="006F43CF"/>
    <w:rsid w:val="006F5D71"/>
    <w:rsid w:val="006F64A5"/>
    <w:rsid w:val="007027A7"/>
    <w:rsid w:val="0070570A"/>
    <w:rsid w:val="0070663F"/>
    <w:rsid w:val="00711E7D"/>
    <w:rsid w:val="007122A8"/>
    <w:rsid w:val="0071321F"/>
    <w:rsid w:val="0071341A"/>
    <w:rsid w:val="007136CC"/>
    <w:rsid w:val="007151DB"/>
    <w:rsid w:val="00716BB9"/>
    <w:rsid w:val="0072767A"/>
    <w:rsid w:val="00731D22"/>
    <w:rsid w:val="007347A8"/>
    <w:rsid w:val="00736674"/>
    <w:rsid w:val="007503FC"/>
    <w:rsid w:val="00753C51"/>
    <w:rsid w:val="007643F9"/>
    <w:rsid w:val="007671FA"/>
    <w:rsid w:val="0077485E"/>
    <w:rsid w:val="0077554C"/>
    <w:rsid w:val="00776D27"/>
    <w:rsid w:val="00777150"/>
    <w:rsid w:val="00785309"/>
    <w:rsid w:val="00790E00"/>
    <w:rsid w:val="00791D3D"/>
    <w:rsid w:val="00796284"/>
    <w:rsid w:val="007A0654"/>
    <w:rsid w:val="007A425A"/>
    <w:rsid w:val="007A7AF9"/>
    <w:rsid w:val="007B7173"/>
    <w:rsid w:val="007C1139"/>
    <w:rsid w:val="007D064D"/>
    <w:rsid w:val="007D0EFB"/>
    <w:rsid w:val="007D1AAF"/>
    <w:rsid w:val="007D3EFC"/>
    <w:rsid w:val="007D7082"/>
    <w:rsid w:val="007E2B23"/>
    <w:rsid w:val="007E56A1"/>
    <w:rsid w:val="007E753B"/>
    <w:rsid w:val="007F0336"/>
    <w:rsid w:val="007F3E9D"/>
    <w:rsid w:val="007F4565"/>
    <w:rsid w:val="007F64E2"/>
    <w:rsid w:val="008032F2"/>
    <w:rsid w:val="008055B6"/>
    <w:rsid w:val="00806CB1"/>
    <w:rsid w:val="008078DB"/>
    <w:rsid w:val="00820048"/>
    <w:rsid w:val="00822BB4"/>
    <w:rsid w:val="008252E8"/>
    <w:rsid w:val="00831CAC"/>
    <w:rsid w:val="00831D3A"/>
    <w:rsid w:val="00833238"/>
    <w:rsid w:val="00836423"/>
    <w:rsid w:val="00837836"/>
    <w:rsid w:val="0084016F"/>
    <w:rsid w:val="00840E1C"/>
    <w:rsid w:val="00846443"/>
    <w:rsid w:val="008522AE"/>
    <w:rsid w:val="00852EAA"/>
    <w:rsid w:val="008538D5"/>
    <w:rsid w:val="0086008E"/>
    <w:rsid w:val="00864552"/>
    <w:rsid w:val="008664CF"/>
    <w:rsid w:val="008804FC"/>
    <w:rsid w:val="00881A01"/>
    <w:rsid w:val="00881FE2"/>
    <w:rsid w:val="0088504F"/>
    <w:rsid w:val="00887895"/>
    <w:rsid w:val="00891C93"/>
    <w:rsid w:val="0089400E"/>
    <w:rsid w:val="008940F6"/>
    <w:rsid w:val="00896746"/>
    <w:rsid w:val="008A3480"/>
    <w:rsid w:val="008A3C15"/>
    <w:rsid w:val="008A7E10"/>
    <w:rsid w:val="008B155D"/>
    <w:rsid w:val="008B3FCD"/>
    <w:rsid w:val="008B6551"/>
    <w:rsid w:val="008B7F6C"/>
    <w:rsid w:val="008C25B1"/>
    <w:rsid w:val="008C34FD"/>
    <w:rsid w:val="008C4AC0"/>
    <w:rsid w:val="008C4B2C"/>
    <w:rsid w:val="008C4B7F"/>
    <w:rsid w:val="008D02CB"/>
    <w:rsid w:val="008D05DB"/>
    <w:rsid w:val="008D1CFF"/>
    <w:rsid w:val="008D38D7"/>
    <w:rsid w:val="008D3CAE"/>
    <w:rsid w:val="008D60D8"/>
    <w:rsid w:val="008E38A8"/>
    <w:rsid w:val="008E5F76"/>
    <w:rsid w:val="008E7334"/>
    <w:rsid w:val="008F08E9"/>
    <w:rsid w:val="008F6E97"/>
    <w:rsid w:val="0090011E"/>
    <w:rsid w:val="00900D24"/>
    <w:rsid w:val="00901D14"/>
    <w:rsid w:val="0090480A"/>
    <w:rsid w:val="0090599B"/>
    <w:rsid w:val="00914453"/>
    <w:rsid w:val="0092137C"/>
    <w:rsid w:val="00922C14"/>
    <w:rsid w:val="00923EA4"/>
    <w:rsid w:val="009240FD"/>
    <w:rsid w:val="009247BE"/>
    <w:rsid w:val="00933D99"/>
    <w:rsid w:val="00947955"/>
    <w:rsid w:val="0095217C"/>
    <w:rsid w:val="00955213"/>
    <w:rsid w:val="009552E8"/>
    <w:rsid w:val="009557CB"/>
    <w:rsid w:val="009571E8"/>
    <w:rsid w:val="00957377"/>
    <w:rsid w:val="00963842"/>
    <w:rsid w:val="0096447E"/>
    <w:rsid w:val="00966960"/>
    <w:rsid w:val="00970F15"/>
    <w:rsid w:val="009756BD"/>
    <w:rsid w:val="00976646"/>
    <w:rsid w:val="00983D74"/>
    <w:rsid w:val="00986B89"/>
    <w:rsid w:val="00992AC8"/>
    <w:rsid w:val="00994F25"/>
    <w:rsid w:val="00995DAE"/>
    <w:rsid w:val="00996DB8"/>
    <w:rsid w:val="00997B8F"/>
    <w:rsid w:val="009A0AD4"/>
    <w:rsid w:val="009C254E"/>
    <w:rsid w:val="009C4020"/>
    <w:rsid w:val="009D1D07"/>
    <w:rsid w:val="009D5DC9"/>
    <w:rsid w:val="009E3171"/>
    <w:rsid w:val="009E7946"/>
    <w:rsid w:val="009F1771"/>
    <w:rsid w:val="009F593B"/>
    <w:rsid w:val="009F5E49"/>
    <w:rsid w:val="00A01BED"/>
    <w:rsid w:val="00A046CE"/>
    <w:rsid w:val="00A05BA4"/>
    <w:rsid w:val="00A10062"/>
    <w:rsid w:val="00A11648"/>
    <w:rsid w:val="00A1393D"/>
    <w:rsid w:val="00A13BAB"/>
    <w:rsid w:val="00A17EA8"/>
    <w:rsid w:val="00A20758"/>
    <w:rsid w:val="00A22882"/>
    <w:rsid w:val="00A26617"/>
    <w:rsid w:val="00A303DA"/>
    <w:rsid w:val="00A30B52"/>
    <w:rsid w:val="00A334A9"/>
    <w:rsid w:val="00A33788"/>
    <w:rsid w:val="00A33AE7"/>
    <w:rsid w:val="00A406DF"/>
    <w:rsid w:val="00A40729"/>
    <w:rsid w:val="00A41AA9"/>
    <w:rsid w:val="00A437CC"/>
    <w:rsid w:val="00A441A8"/>
    <w:rsid w:val="00A44931"/>
    <w:rsid w:val="00A5341F"/>
    <w:rsid w:val="00A5575B"/>
    <w:rsid w:val="00A573D7"/>
    <w:rsid w:val="00A57B90"/>
    <w:rsid w:val="00A628DD"/>
    <w:rsid w:val="00A63C11"/>
    <w:rsid w:val="00A80A26"/>
    <w:rsid w:val="00A84E24"/>
    <w:rsid w:val="00A94F3D"/>
    <w:rsid w:val="00AA1751"/>
    <w:rsid w:val="00AA56AE"/>
    <w:rsid w:val="00AA7A37"/>
    <w:rsid w:val="00AB3D9B"/>
    <w:rsid w:val="00AB653A"/>
    <w:rsid w:val="00AC031C"/>
    <w:rsid w:val="00AC349D"/>
    <w:rsid w:val="00AC68F6"/>
    <w:rsid w:val="00AC761D"/>
    <w:rsid w:val="00AC7DEC"/>
    <w:rsid w:val="00AC7F34"/>
    <w:rsid w:val="00AD241E"/>
    <w:rsid w:val="00AD44F4"/>
    <w:rsid w:val="00AD5873"/>
    <w:rsid w:val="00AF0773"/>
    <w:rsid w:val="00AF1F58"/>
    <w:rsid w:val="00AF40B2"/>
    <w:rsid w:val="00AF4B45"/>
    <w:rsid w:val="00AF6233"/>
    <w:rsid w:val="00AF664D"/>
    <w:rsid w:val="00B016B9"/>
    <w:rsid w:val="00B04535"/>
    <w:rsid w:val="00B118C8"/>
    <w:rsid w:val="00B13EFF"/>
    <w:rsid w:val="00B201CA"/>
    <w:rsid w:val="00B20523"/>
    <w:rsid w:val="00B234FC"/>
    <w:rsid w:val="00B30038"/>
    <w:rsid w:val="00B30C37"/>
    <w:rsid w:val="00B3410F"/>
    <w:rsid w:val="00B35479"/>
    <w:rsid w:val="00B3638A"/>
    <w:rsid w:val="00B446A4"/>
    <w:rsid w:val="00B47DFC"/>
    <w:rsid w:val="00B50BE8"/>
    <w:rsid w:val="00B54883"/>
    <w:rsid w:val="00B55076"/>
    <w:rsid w:val="00B56D97"/>
    <w:rsid w:val="00B57D71"/>
    <w:rsid w:val="00B61E08"/>
    <w:rsid w:val="00B63F87"/>
    <w:rsid w:val="00B66F11"/>
    <w:rsid w:val="00B67E2E"/>
    <w:rsid w:val="00B741FA"/>
    <w:rsid w:val="00B76ED8"/>
    <w:rsid w:val="00B85251"/>
    <w:rsid w:val="00B869E5"/>
    <w:rsid w:val="00B91B89"/>
    <w:rsid w:val="00B94B63"/>
    <w:rsid w:val="00B96D10"/>
    <w:rsid w:val="00BA3A89"/>
    <w:rsid w:val="00BA5101"/>
    <w:rsid w:val="00BB04A0"/>
    <w:rsid w:val="00BC02BD"/>
    <w:rsid w:val="00BC1327"/>
    <w:rsid w:val="00BC19DF"/>
    <w:rsid w:val="00BC34E6"/>
    <w:rsid w:val="00BC3533"/>
    <w:rsid w:val="00BC4994"/>
    <w:rsid w:val="00BC7974"/>
    <w:rsid w:val="00BD2239"/>
    <w:rsid w:val="00BD5CA4"/>
    <w:rsid w:val="00BD73FF"/>
    <w:rsid w:val="00BD7D6B"/>
    <w:rsid w:val="00BE29C6"/>
    <w:rsid w:val="00BE5563"/>
    <w:rsid w:val="00BF131F"/>
    <w:rsid w:val="00BF51BA"/>
    <w:rsid w:val="00C00CCE"/>
    <w:rsid w:val="00C00D88"/>
    <w:rsid w:val="00C02B78"/>
    <w:rsid w:val="00C02E1D"/>
    <w:rsid w:val="00C036DF"/>
    <w:rsid w:val="00C04EA7"/>
    <w:rsid w:val="00C052EF"/>
    <w:rsid w:val="00C1106A"/>
    <w:rsid w:val="00C12B9F"/>
    <w:rsid w:val="00C211E9"/>
    <w:rsid w:val="00C22393"/>
    <w:rsid w:val="00C22928"/>
    <w:rsid w:val="00C2346A"/>
    <w:rsid w:val="00C270CF"/>
    <w:rsid w:val="00C27E96"/>
    <w:rsid w:val="00C34940"/>
    <w:rsid w:val="00C40279"/>
    <w:rsid w:val="00C463E2"/>
    <w:rsid w:val="00C46618"/>
    <w:rsid w:val="00C54447"/>
    <w:rsid w:val="00C54A67"/>
    <w:rsid w:val="00C72329"/>
    <w:rsid w:val="00C73E01"/>
    <w:rsid w:val="00C80CC8"/>
    <w:rsid w:val="00C81131"/>
    <w:rsid w:val="00C85189"/>
    <w:rsid w:val="00C876EF"/>
    <w:rsid w:val="00C878E4"/>
    <w:rsid w:val="00C9084A"/>
    <w:rsid w:val="00CA0B50"/>
    <w:rsid w:val="00CA6B67"/>
    <w:rsid w:val="00CB1EBA"/>
    <w:rsid w:val="00CB56F6"/>
    <w:rsid w:val="00CB592D"/>
    <w:rsid w:val="00CB6F50"/>
    <w:rsid w:val="00CB7474"/>
    <w:rsid w:val="00CC0296"/>
    <w:rsid w:val="00CC283B"/>
    <w:rsid w:val="00CC2EA8"/>
    <w:rsid w:val="00CD13FF"/>
    <w:rsid w:val="00CD3CE1"/>
    <w:rsid w:val="00CD4D39"/>
    <w:rsid w:val="00CD5B85"/>
    <w:rsid w:val="00CD7685"/>
    <w:rsid w:val="00CD7C23"/>
    <w:rsid w:val="00CE7C88"/>
    <w:rsid w:val="00CF24F8"/>
    <w:rsid w:val="00CF34BF"/>
    <w:rsid w:val="00CF48D7"/>
    <w:rsid w:val="00CF6D96"/>
    <w:rsid w:val="00D045A4"/>
    <w:rsid w:val="00D07E43"/>
    <w:rsid w:val="00D11929"/>
    <w:rsid w:val="00D1237A"/>
    <w:rsid w:val="00D23B88"/>
    <w:rsid w:val="00D2409B"/>
    <w:rsid w:val="00D240CF"/>
    <w:rsid w:val="00D31E8A"/>
    <w:rsid w:val="00D40CEB"/>
    <w:rsid w:val="00D4203E"/>
    <w:rsid w:val="00D43D91"/>
    <w:rsid w:val="00D703AF"/>
    <w:rsid w:val="00D70E95"/>
    <w:rsid w:val="00D73313"/>
    <w:rsid w:val="00D73A22"/>
    <w:rsid w:val="00D74F17"/>
    <w:rsid w:val="00D77EB8"/>
    <w:rsid w:val="00D86638"/>
    <w:rsid w:val="00D90FC3"/>
    <w:rsid w:val="00D9183B"/>
    <w:rsid w:val="00D919A4"/>
    <w:rsid w:val="00D92224"/>
    <w:rsid w:val="00D940C4"/>
    <w:rsid w:val="00D9595C"/>
    <w:rsid w:val="00D95EEA"/>
    <w:rsid w:val="00D969E9"/>
    <w:rsid w:val="00DC7D5F"/>
    <w:rsid w:val="00DD46A4"/>
    <w:rsid w:val="00DD56CF"/>
    <w:rsid w:val="00DE0190"/>
    <w:rsid w:val="00DE311C"/>
    <w:rsid w:val="00DF01A4"/>
    <w:rsid w:val="00DF01A9"/>
    <w:rsid w:val="00DF5D0E"/>
    <w:rsid w:val="00DF7706"/>
    <w:rsid w:val="00E03BD2"/>
    <w:rsid w:val="00E050F7"/>
    <w:rsid w:val="00E21FC8"/>
    <w:rsid w:val="00E239A8"/>
    <w:rsid w:val="00E244D2"/>
    <w:rsid w:val="00E248C8"/>
    <w:rsid w:val="00E27BC0"/>
    <w:rsid w:val="00E326E4"/>
    <w:rsid w:val="00E33876"/>
    <w:rsid w:val="00E40185"/>
    <w:rsid w:val="00E4642B"/>
    <w:rsid w:val="00E506EE"/>
    <w:rsid w:val="00E52EE8"/>
    <w:rsid w:val="00E573D4"/>
    <w:rsid w:val="00E60A2B"/>
    <w:rsid w:val="00E60D1B"/>
    <w:rsid w:val="00E73569"/>
    <w:rsid w:val="00E7711C"/>
    <w:rsid w:val="00E810CB"/>
    <w:rsid w:val="00E83040"/>
    <w:rsid w:val="00E90276"/>
    <w:rsid w:val="00E9092D"/>
    <w:rsid w:val="00E92BE5"/>
    <w:rsid w:val="00E93EC6"/>
    <w:rsid w:val="00E943FC"/>
    <w:rsid w:val="00E9502D"/>
    <w:rsid w:val="00EB15CD"/>
    <w:rsid w:val="00EB5B3B"/>
    <w:rsid w:val="00EB6E3B"/>
    <w:rsid w:val="00EB7A9A"/>
    <w:rsid w:val="00EC0490"/>
    <w:rsid w:val="00EC1BEE"/>
    <w:rsid w:val="00EC308A"/>
    <w:rsid w:val="00EC3356"/>
    <w:rsid w:val="00EC3999"/>
    <w:rsid w:val="00EC63A7"/>
    <w:rsid w:val="00EC6AFC"/>
    <w:rsid w:val="00EC701E"/>
    <w:rsid w:val="00ED50DD"/>
    <w:rsid w:val="00EE191D"/>
    <w:rsid w:val="00EE65AE"/>
    <w:rsid w:val="00EE79BC"/>
    <w:rsid w:val="00EF005C"/>
    <w:rsid w:val="00EF38D7"/>
    <w:rsid w:val="00EF4DFE"/>
    <w:rsid w:val="00EF671B"/>
    <w:rsid w:val="00F024D3"/>
    <w:rsid w:val="00F02C9F"/>
    <w:rsid w:val="00F07AE4"/>
    <w:rsid w:val="00F121CC"/>
    <w:rsid w:val="00F125ED"/>
    <w:rsid w:val="00F12DC7"/>
    <w:rsid w:val="00F226A3"/>
    <w:rsid w:val="00F244B6"/>
    <w:rsid w:val="00F25D72"/>
    <w:rsid w:val="00F3333E"/>
    <w:rsid w:val="00F34BB0"/>
    <w:rsid w:val="00F37467"/>
    <w:rsid w:val="00F414E9"/>
    <w:rsid w:val="00F41C17"/>
    <w:rsid w:val="00F45693"/>
    <w:rsid w:val="00F46DAB"/>
    <w:rsid w:val="00F53459"/>
    <w:rsid w:val="00F548D9"/>
    <w:rsid w:val="00F54D8B"/>
    <w:rsid w:val="00F62D7C"/>
    <w:rsid w:val="00F64072"/>
    <w:rsid w:val="00F71A2E"/>
    <w:rsid w:val="00F72D93"/>
    <w:rsid w:val="00F74D5F"/>
    <w:rsid w:val="00F7537B"/>
    <w:rsid w:val="00F76492"/>
    <w:rsid w:val="00F76721"/>
    <w:rsid w:val="00F81F7D"/>
    <w:rsid w:val="00F86883"/>
    <w:rsid w:val="00F90CDD"/>
    <w:rsid w:val="00F963B4"/>
    <w:rsid w:val="00F97D76"/>
    <w:rsid w:val="00F97FAC"/>
    <w:rsid w:val="00FA15E0"/>
    <w:rsid w:val="00FA4E53"/>
    <w:rsid w:val="00FA7885"/>
    <w:rsid w:val="00FB0FFB"/>
    <w:rsid w:val="00FB5C1C"/>
    <w:rsid w:val="00FC1BED"/>
    <w:rsid w:val="00FD016B"/>
    <w:rsid w:val="00FD0732"/>
    <w:rsid w:val="00FE40CF"/>
    <w:rsid w:val="00FE4C66"/>
    <w:rsid w:val="00FE5672"/>
    <w:rsid w:val="00FE5845"/>
    <w:rsid w:val="00FE7FB2"/>
    <w:rsid w:val="00FF1552"/>
    <w:rsid w:val="00FF302B"/>
    <w:rsid w:val="00FF3900"/>
    <w:rsid w:val="00FF4520"/>
    <w:rsid w:val="00FF62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51908BB8"/>
  <w15:docId w15:val="{94D1F975-FECA-4B54-8776-3124C0F2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he-IL"/>
    </w:rPr>
  </w:style>
  <w:style w:type="paragraph" w:styleId="Heading1">
    <w:name w:val="heading 1"/>
    <w:basedOn w:val="Normal"/>
    <w:next w:val="Normal"/>
    <w:qFormat/>
    <w:pPr>
      <w:keepNext/>
      <w:numPr>
        <w:numId w:val="16"/>
      </w:numPr>
      <w:spacing w:before="240" w:after="60"/>
      <w:outlineLvl w:val="0"/>
    </w:pPr>
    <w:rPr>
      <w:rFonts w:ascii="Arial" w:hAnsi="Arial"/>
      <w:b/>
      <w:bCs/>
      <w:kern w:val="28"/>
      <w:sz w:val="28"/>
      <w:szCs w:val="28"/>
    </w:rPr>
  </w:style>
  <w:style w:type="paragraph" w:styleId="Heading2">
    <w:name w:val="heading 2"/>
    <w:basedOn w:val="Normal"/>
    <w:next w:val="Normal"/>
    <w:qFormat/>
    <w:pPr>
      <w:keepNext/>
      <w:numPr>
        <w:ilvl w:val="1"/>
        <w:numId w:val="16"/>
      </w:numPr>
      <w:ind w:left="1152" w:hanging="864"/>
      <w:outlineLvl w:val="1"/>
    </w:pPr>
    <w:rPr>
      <w:rFonts w:ascii="Arial" w:hAnsi="Arial"/>
      <w:b/>
      <w:bCs/>
      <w:sz w:val="28"/>
      <w:szCs w:val="24"/>
    </w:rPr>
  </w:style>
  <w:style w:type="paragraph" w:styleId="Heading3">
    <w:name w:val="heading 3"/>
    <w:basedOn w:val="Normal"/>
    <w:next w:val="Normal"/>
    <w:qFormat/>
    <w:pPr>
      <w:keepNext/>
      <w:numPr>
        <w:ilvl w:val="2"/>
        <w:numId w:val="16"/>
      </w:numPr>
      <w:spacing w:before="240" w:after="60"/>
      <w:outlineLvl w:val="2"/>
    </w:pPr>
    <w:rPr>
      <w:rFonts w:ascii="Arial" w:hAnsi="Arial"/>
      <w:b/>
      <w:sz w:val="24"/>
      <w:szCs w:val="24"/>
    </w:rPr>
  </w:style>
  <w:style w:type="paragraph" w:styleId="Heading4">
    <w:name w:val="heading 4"/>
    <w:basedOn w:val="Normal"/>
    <w:next w:val="Normal"/>
    <w:qFormat/>
    <w:pPr>
      <w:keepNext/>
      <w:numPr>
        <w:ilvl w:val="3"/>
        <w:numId w:val="16"/>
      </w:numPr>
      <w:outlineLvl w:val="3"/>
    </w:pPr>
    <w:rPr>
      <w:rFonts w:ascii="Arial" w:hAnsi="Arial"/>
      <w:b/>
      <w:bCs/>
      <w:sz w:val="28"/>
      <w:szCs w:val="28"/>
      <w:lang w:eastAsia="en-US"/>
    </w:rPr>
  </w:style>
  <w:style w:type="paragraph" w:styleId="Heading5">
    <w:name w:val="heading 5"/>
    <w:basedOn w:val="Normal"/>
    <w:next w:val="Normal"/>
    <w:qFormat/>
    <w:pPr>
      <w:keepNext/>
      <w:numPr>
        <w:ilvl w:val="4"/>
        <w:numId w:val="16"/>
      </w:numPr>
      <w:tabs>
        <w:tab w:val="left" w:pos="8640"/>
      </w:tabs>
      <w:autoSpaceDE w:val="0"/>
      <w:autoSpaceDN w:val="0"/>
      <w:adjustRightInd w:val="0"/>
      <w:outlineLvl w:val="4"/>
    </w:pPr>
    <w:rPr>
      <w:b/>
      <w:bCs/>
      <w:sz w:val="24"/>
      <w:szCs w:val="24"/>
      <w:lang w:eastAsia="en-US"/>
    </w:rPr>
  </w:style>
  <w:style w:type="paragraph" w:styleId="Heading6">
    <w:name w:val="heading 6"/>
    <w:basedOn w:val="Normal"/>
    <w:next w:val="Normal"/>
    <w:qFormat/>
    <w:pPr>
      <w:numPr>
        <w:ilvl w:val="5"/>
        <w:numId w:val="16"/>
      </w:numPr>
      <w:spacing w:before="240" w:after="60"/>
      <w:outlineLvl w:val="5"/>
    </w:pPr>
    <w:rPr>
      <w:b/>
      <w:bCs/>
      <w:sz w:val="22"/>
      <w:szCs w:val="22"/>
    </w:rPr>
  </w:style>
  <w:style w:type="paragraph" w:styleId="Heading7">
    <w:name w:val="heading 7"/>
    <w:basedOn w:val="Normal"/>
    <w:next w:val="Normal"/>
    <w:qFormat/>
    <w:pPr>
      <w:numPr>
        <w:ilvl w:val="6"/>
        <w:numId w:val="16"/>
      </w:numPr>
      <w:spacing w:before="240" w:after="60"/>
      <w:outlineLvl w:val="6"/>
    </w:pPr>
    <w:rPr>
      <w:sz w:val="24"/>
      <w:szCs w:val="24"/>
    </w:rPr>
  </w:style>
  <w:style w:type="paragraph" w:styleId="Heading8">
    <w:name w:val="heading 8"/>
    <w:basedOn w:val="Normal"/>
    <w:next w:val="Normal"/>
    <w:qFormat/>
    <w:pPr>
      <w:numPr>
        <w:ilvl w:val="7"/>
        <w:numId w:val="16"/>
      </w:numPr>
      <w:spacing w:before="240" w:after="60"/>
      <w:outlineLvl w:val="7"/>
    </w:pPr>
    <w:rPr>
      <w:i/>
      <w:iCs/>
      <w:sz w:val="24"/>
      <w:szCs w:val="24"/>
    </w:rPr>
  </w:style>
  <w:style w:type="paragraph" w:styleId="Heading9">
    <w:name w:val="heading 9"/>
    <w:basedOn w:val="Normal"/>
    <w:next w:val="Normal"/>
    <w:qFormat/>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autoSpaceDE w:val="0"/>
      <w:autoSpaceDN w:val="0"/>
    </w:pPr>
    <w:rPr>
      <w:rFonts w:ascii="Arial" w:hAnsi="Arial"/>
      <w:sz w:val="24"/>
      <w:szCs w:val="24"/>
    </w:rPr>
  </w:style>
  <w:style w:type="paragraph" w:styleId="BodyText">
    <w:name w:val="Body Text"/>
    <w:basedOn w:val="Normal"/>
    <w:rPr>
      <w:sz w:val="24"/>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red">
    <w:name w:val="red"/>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Verdana" w:hAnsi="Verdana" w:cs="Arial"/>
      <w:b/>
      <w:bCs/>
      <w:sz w:val="28"/>
      <w:szCs w:val="28"/>
      <w:u w:val="single"/>
      <w:lang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semiHidden/>
    <w:pPr>
      <w:spacing w:before="360"/>
    </w:pPr>
    <w:rPr>
      <w:rFonts w:ascii="Arial" w:hAnsi="Arial" w:cs="Arial"/>
      <w:b/>
      <w:bCs/>
      <w:caps/>
      <w:sz w:val="24"/>
      <w:szCs w:val="24"/>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tabs>
        <w:tab w:val="left" w:pos="1000"/>
        <w:tab w:val="right" w:leader="dot" w:pos="8296"/>
      </w:tabs>
    </w:pPr>
    <w:rPr>
      <w:rFonts w:ascii="Arial" w:hAnsi="Arial" w:cs="Arial"/>
      <w:b/>
      <w:bCs/>
      <w:noProof/>
      <w:lang w:eastAsia="en-US"/>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ind w:left="6"/>
    </w:pPr>
    <w:rPr>
      <w:rFonts w:ascii="Arial" w:hAnsi="Arial" w:cs="Arial"/>
      <w:color w:val="FF0000"/>
      <w:sz w:val="24"/>
      <w:szCs w:val="24"/>
      <w:lang w:eastAsia="en-US" w:bidi="ar-SA"/>
    </w:rPr>
  </w:style>
  <w:style w:type="paragraph" w:customStyle="1" w:styleId="statement">
    <w:name w:val="statement"/>
    <w:basedOn w:val="Normal"/>
    <w:pPr>
      <w:spacing w:before="100" w:beforeAutospacing="1" w:after="100" w:afterAutospacing="1"/>
    </w:pPr>
    <w:rPr>
      <w:rFonts w:ascii="Arial" w:hAnsi="Arial" w:cs="Arial"/>
      <w:sz w:val="15"/>
      <w:szCs w:val="15"/>
      <w:lang w:eastAsia="en-US"/>
    </w:rPr>
  </w:style>
  <w:style w:type="character" w:customStyle="1" w:styleId="heading10">
    <w:name w:val="heading1"/>
    <w:rPr>
      <w:color w:val="808080"/>
    </w:rPr>
  </w:style>
  <w:style w:type="character" w:styleId="Strong">
    <w:name w:val="Strong"/>
    <w:qFormat/>
    <w:rPr>
      <w:b/>
      <w:bCs/>
    </w:rPr>
  </w:style>
  <w:style w:type="character" w:styleId="Emphasis">
    <w:name w:val="Emphasis"/>
    <w:qFormat/>
    <w:rPr>
      <w:i/>
      <w:iCs/>
    </w:rPr>
  </w:style>
  <w:style w:type="table" w:styleId="TableGrid">
    <w:name w:val="Table Grid"/>
    <w:basedOn w:val="TableNormal"/>
    <w:uiPriority w:val="59"/>
    <w:rsid w:val="000C2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Pr>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 (TT)" w:hAnsi="Times (TT)"/>
      <w:color w:val="000000"/>
      <w:sz w:val="24"/>
      <w:lang w:bidi="ar-SA"/>
    </w:rPr>
  </w:style>
  <w:style w:type="character" w:customStyle="1" w:styleId="Heading1Char">
    <w:name w:val="Heading 1 Char"/>
    <w:rPr>
      <w:rFonts w:ascii="Arial" w:hAnsi="Arial"/>
      <w:b/>
      <w:bCs/>
      <w:kern w:val="28"/>
      <w:sz w:val="28"/>
      <w:szCs w:val="28"/>
      <w:lang w:val="en-US" w:eastAsia="he-IL" w:bidi="he-IL"/>
    </w:rPr>
  </w:style>
  <w:style w:type="character" w:customStyle="1" w:styleId="NormalWebChar">
    <w:name w:val="Normal (Web) Char"/>
    <w:rPr>
      <w:sz w:val="24"/>
      <w:szCs w:val="24"/>
      <w:lang w:val="en-US" w:eastAsia="he-IL" w:bidi="he-IL"/>
    </w:rPr>
  </w:style>
  <w:style w:type="character" w:customStyle="1" w:styleId="Heading3Char">
    <w:name w:val="Heading 3 Char"/>
    <w:rPr>
      <w:rFonts w:ascii="Arial" w:hAnsi="Arial"/>
      <w:b/>
      <w:sz w:val="24"/>
      <w:szCs w:val="24"/>
      <w:lang w:val="en-US" w:eastAsia="he-IL" w:bidi="he-IL"/>
    </w:rPr>
  </w:style>
  <w:style w:type="paragraph" w:styleId="ListParagraph">
    <w:name w:val="List Paragraph"/>
    <w:basedOn w:val="Normal"/>
    <w:uiPriority w:val="34"/>
    <w:qFormat/>
    <w:rsid w:val="00A22882"/>
    <w:pPr>
      <w:ind w:left="720"/>
      <w:contextualSpacing/>
    </w:pPr>
  </w:style>
  <w:style w:type="paragraph" w:styleId="CommentSubject">
    <w:name w:val="annotation subject"/>
    <w:basedOn w:val="CommentText"/>
    <w:next w:val="CommentText"/>
    <w:link w:val="CommentSubjectChar"/>
    <w:semiHidden/>
    <w:unhideWhenUsed/>
    <w:rsid w:val="00444032"/>
    <w:rPr>
      <w:b/>
      <w:bCs/>
    </w:rPr>
  </w:style>
  <w:style w:type="character" w:customStyle="1" w:styleId="CommentTextChar">
    <w:name w:val="Comment Text Char"/>
    <w:basedOn w:val="DefaultParagraphFont"/>
    <w:link w:val="CommentText"/>
    <w:semiHidden/>
    <w:rsid w:val="00444032"/>
    <w:rPr>
      <w:lang w:val="en-GB" w:eastAsia="he-IL"/>
    </w:rPr>
  </w:style>
  <w:style w:type="character" w:customStyle="1" w:styleId="CommentSubjectChar">
    <w:name w:val="Comment Subject Char"/>
    <w:basedOn w:val="CommentTextChar"/>
    <w:link w:val="CommentSubject"/>
    <w:semiHidden/>
    <w:rsid w:val="00444032"/>
    <w:rPr>
      <w:b/>
      <w:bCs/>
      <w:lang w:val="en-GB" w:eastAsia="he-IL"/>
    </w:rPr>
  </w:style>
  <w:style w:type="table" w:styleId="GridTable1Light-Accent1">
    <w:name w:val="Grid Table 1 Light Accent 1"/>
    <w:basedOn w:val="TableNormal"/>
    <w:uiPriority w:val="46"/>
    <w:rsid w:val="00A63C1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315799">
      <w:bodyDiv w:val="1"/>
      <w:marLeft w:val="0"/>
      <w:marRight w:val="0"/>
      <w:marTop w:val="0"/>
      <w:marBottom w:val="0"/>
      <w:divBdr>
        <w:top w:val="none" w:sz="0" w:space="0" w:color="auto"/>
        <w:left w:val="none" w:sz="0" w:space="0" w:color="auto"/>
        <w:bottom w:val="none" w:sz="0" w:space="0" w:color="auto"/>
        <w:right w:val="none" w:sz="0" w:space="0" w:color="auto"/>
      </w:divBdr>
    </w:div>
    <w:div w:id="957029955">
      <w:bodyDiv w:val="1"/>
      <w:marLeft w:val="0"/>
      <w:marRight w:val="0"/>
      <w:marTop w:val="0"/>
      <w:marBottom w:val="0"/>
      <w:divBdr>
        <w:top w:val="none" w:sz="0" w:space="0" w:color="auto"/>
        <w:left w:val="none" w:sz="0" w:space="0" w:color="auto"/>
        <w:bottom w:val="none" w:sz="0" w:space="0" w:color="auto"/>
        <w:right w:val="none" w:sz="0" w:space="0" w:color="auto"/>
      </w:divBdr>
    </w:div>
    <w:div w:id="1077628411">
      <w:bodyDiv w:val="1"/>
      <w:marLeft w:val="0"/>
      <w:marRight w:val="0"/>
      <w:marTop w:val="0"/>
      <w:marBottom w:val="0"/>
      <w:divBdr>
        <w:top w:val="none" w:sz="0" w:space="0" w:color="auto"/>
        <w:left w:val="none" w:sz="0" w:space="0" w:color="auto"/>
        <w:bottom w:val="none" w:sz="0" w:space="0" w:color="auto"/>
        <w:right w:val="none" w:sz="0" w:space="0" w:color="auto"/>
      </w:divBdr>
    </w:div>
    <w:div w:id="1516920520">
      <w:bodyDiv w:val="1"/>
      <w:marLeft w:val="0"/>
      <w:marRight w:val="0"/>
      <w:marTop w:val="0"/>
      <w:marBottom w:val="0"/>
      <w:divBdr>
        <w:top w:val="none" w:sz="0" w:space="0" w:color="auto"/>
        <w:left w:val="none" w:sz="0" w:space="0" w:color="auto"/>
        <w:bottom w:val="none" w:sz="0" w:space="0" w:color="auto"/>
        <w:right w:val="none" w:sz="0" w:space="0" w:color="auto"/>
      </w:divBdr>
    </w:div>
    <w:div w:id="1520001041">
      <w:bodyDiv w:val="1"/>
      <w:marLeft w:val="0"/>
      <w:marRight w:val="0"/>
      <w:marTop w:val="0"/>
      <w:marBottom w:val="0"/>
      <w:divBdr>
        <w:top w:val="none" w:sz="0" w:space="0" w:color="auto"/>
        <w:left w:val="none" w:sz="0" w:space="0" w:color="auto"/>
        <w:bottom w:val="none" w:sz="0" w:space="0" w:color="auto"/>
        <w:right w:val="none" w:sz="0" w:space="0" w:color="auto"/>
      </w:divBdr>
    </w:div>
    <w:div w:id="1543712561">
      <w:bodyDiv w:val="1"/>
      <w:marLeft w:val="0"/>
      <w:marRight w:val="0"/>
      <w:marTop w:val="0"/>
      <w:marBottom w:val="0"/>
      <w:divBdr>
        <w:top w:val="none" w:sz="0" w:space="0" w:color="auto"/>
        <w:left w:val="none" w:sz="0" w:space="0" w:color="auto"/>
        <w:bottom w:val="none" w:sz="0" w:space="0" w:color="auto"/>
        <w:right w:val="none" w:sz="0" w:space="0" w:color="auto"/>
      </w:divBdr>
    </w:div>
    <w:div w:id="1808546270">
      <w:bodyDiv w:val="1"/>
      <w:marLeft w:val="0"/>
      <w:marRight w:val="0"/>
      <w:marTop w:val="0"/>
      <w:marBottom w:val="0"/>
      <w:divBdr>
        <w:top w:val="none" w:sz="0" w:space="0" w:color="auto"/>
        <w:left w:val="none" w:sz="0" w:space="0" w:color="auto"/>
        <w:bottom w:val="none" w:sz="0" w:space="0" w:color="auto"/>
        <w:right w:val="none" w:sz="0" w:space="0" w:color="auto"/>
      </w:divBdr>
    </w:div>
    <w:div w:id="1888638410">
      <w:bodyDiv w:val="1"/>
      <w:marLeft w:val="0"/>
      <w:marRight w:val="0"/>
      <w:marTop w:val="0"/>
      <w:marBottom w:val="0"/>
      <w:divBdr>
        <w:top w:val="none" w:sz="0" w:space="0" w:color="auto"/>
        <w:left w:val="none" w:sz="0" w:space="0" w:color="auto"/>
        <w:bottom w:val="none" w:sz="0" w:space="0" w:color="auto"/>
        <w:right w:val="none" w:sz="0" w:space="0" w:color="auto"/>
      </w:divBdr>
    </w:div>
    <w:div w:id="203634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F413F-5046-4C0D-8EB1-8218FB1BD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 Final Project and Dissertation</vt:lpstr>
    </vt:vector>
  </TitlesOfParts>
  <Company>AAA</Company>
  <LinksUpToDate>false</LinksUpToDate>
  <CharactersWithSpaces>10764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 Final Project and Dissertation</dc:title>
  <dc:subject/>
  <dc:creator>Elad Shalom</dc:creator>
  <cp:keywords/>
  <dc:description/>
  <cp:lastModifiedBy>User</cp:lastModifiedBy>
  <cp:revision>5</cp:revision>
  <cp:lastPrinted>2008-03-01T19:07:00Z</cp:lastPrinted>
  <dcterms:created xsi:type="dcterms:W3CDTF">2018-11-02T19:38:00Z</dcterms:created>
  <dcterms:modified xsi:type="dcterms:W3CDTF">2018-11-03T19:24:00Z</dcterms:modified>
</cp:coreProperties>
</file>